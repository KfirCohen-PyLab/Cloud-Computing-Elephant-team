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12430FC1" w:rsidR="0050231E" w:rsidRPr="00B66D22" w:rsidRDefault="005076C1" w:rsidP="007E66C3">
      <w:pPr>
        <w:spacing w:after="160" w:line="240" w:lineRule="auto"/>
        <w:rPr>
          <w:rFonts w:asciiTheme="minorBidi" w:hAnsiTheme="minorBidi" w:cstheme="minorBidi"/>
          <w:sz w:val="24"/>
          <w:szCs w:val="24"/>
        </w:rPr>
      </w:pPr>
      <w:r w:rsidRPr="00B66D22">
        <w:rPr>
          <w:rFonts w:asciiTheme="minorBidi" w:hAnsiTheme="minorBidi" w:cstheme="minorBidi"/>
          <w:b/>
          <w:noProof/>
          <w:sz w:val="24"/>
          <w:szCs w:val="24"/>
          <w:u w:val="single"/>
        </w:rPr>
        <mc:AlternateContent>
          <mc:Choice Requires="wps">
            <w:drawing>
              <wp:anchor distT="45720" distB="45720" distL="114300" distR="114300" simplePos="0" relativeHeight="251658257" behindDoc="0" locked="0" layoutInCell="1" allowOverlap="1" wp14:anchorId="4C7C72EA" wp14:editId="0B34417B">
                <wp:simplePos x="0" y="0"/>
                <wp:positionH relativeFrom="margin">
                  <wp:align>right</wp:align>
                </wp:positionH>
                <wp:positionV relativeFrom="paragraph">
                  <wp:posOffset>8255</wp:posOffset>
                </wp:positionV>
                <wp:extent cx="6819900" cy="1404620"/>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chemeClr val="accent6"/>
                        </a:solidFill>
                        <a:ln w="9525">
                          <a:solidFill>
                            <a:srgbClr val="000000"/>
                          </a:solidFill>
                          <a:miter lim="800000"/>
                          <a:headEnd/>
                          <a:tailEnd/>
                        </a:ln>
                      </wps:spPr>
                      <wps:txbx>
                        <w:txbxContent>
                          <w:p w14:paraId="31981B73" w14:textId="16A1684A" w:rsidR="005076C1" w:rsidRPr="007E66C3" w:rsidRDefault="005076C1" w:rsidP="005076C1">
                            <w:pPr>
                              <w:bidi/>
                              <w:jc w:val="center"/>
                              <w:rPr>
                                <w:rFonts w:asciiTheme="minorBidi" w:hAnsiTheme="minorBidi" w:cstheme="minorBidi"/>
                                <w:b/>
                                <w:bCs/>
                              </w:rPr>
                            </w:pPr>
                            <w:r w:rsidRPr="007E66C3">
                              <w:rPr>
                                <w:rFonts w:asciiTheme="minorBidi" w:eastAsia="Calibri" w:hAnsiTheme="minorBidi" w:cstheme="minorBidi"/>
                                <w:b/>
                                <w:bCs/>
                                <w:sz w:val="24"/>
                                <w:szCs w:val="24"/>
                                <w:rtl/>
                              </w:rPr>
                              <w:t>מבוא למחשוב ענן</w:t>
                            </w:r>
                            <w:r w:rsidRPr="007E66C3">
                              <w:rPr>
                                <w:rFonts w:asciiTheme="minorBidi" w:eastAsia="Calibri" w:hAnsiTheme="minorBidi" w:cstheme="minorBidi"/>
                                <w:b/>
                                <w:bCs/>
                                <w:sz w:val="24"/>
                                <w:szCs w:val="24"/>
                                <w:rtl/>
                              </w:rPr>
                              <w:br/>
                              <w:t>דו"ח מסכם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7C72EA" id="_x0000_t202" coordsize="21600,21600" o:spt="202" path="m,l,21600r21600,l21600,xe">
                <v:stroke joinstyle="miter"/>
                <v:path gradientshapeok="t" o:connecttype="rect"/>
              </v:shapetype>
              <v:shape id="Text Box 2" o:spid="_x0000_s1026" type="#_x0000_t202" style="position:absolute;margin-left:485.8pt;margin-top:.65pt;width:537pt;height:110.6pt;z-index:251658257;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" fillcolor="#f79646 [3209]">
                <v:textbox style="mso-fit-shape-to-text:t">
                  <w:txbxContent>
                    <w:p w14:paraId="31981B73" w14:textId="16A1684A" w:rsidR="005076C1" w:rsidRPr="007E66C3" w:rsidRDefault="005076C1" w:rsidP="005076C1">
                      <w:pPr>
                        <w:bidi/>
                        <w:jc w:val="center"/>
                        <w:rPr>
                          <w:rFonts w:asciiTheme="minorBidi" w:hAnsiTheme="minorBidi" w:cstheme="minorBidi"/>
                          <w:b/>
                          <w:bCs/>
                        </w:rPr>
                      </w:pPr>
                      <w:r w:rsidRPr="007E66C3">
                        <w:rPr>
                          <w:rFonts w:asciiTheme="minorBidi" w:eastAsia="Calibri" w:hAnsiTheme="minorBidi" w:cstheme="minorBidi"/>
                          <w:b/>
                          <w:bCs/>
                          <w:sz w:val="24"/>
                          <w:szCs w:val="24"/>
                          <w:rtl/>
                        </w:rPr>
                        <w:t>מבוא למחשוב ענן</w:t>
                      </w:r>
                      <w:r w:rsidRPr="007E66C3">
                        <w:rPr>
                          <w:rFonts w:asciiTheme="minorBidi" w:eastAsia="Calibri" w:hAnsiTheme="minorBidi" w:cstheme="minorBidi"/>
                          <w:b/>
                          <w:bCs/>
                          <w:sz w:val="24"/>
                          <w:szCs w:val="24"/>
                          <w:rtl/>
                        </w:rPr>
                        <w:br/>
                        <w:t>דו"ח מסכם</w:t>
                      </w:r>
                    </w:p>
                  </w:txbxContent>
                </v:textbox>
                <w10:wrap type="square" anchorx="margin"/>
              </v:shape>
            </w:pict>
          </mc:Fallback>
        </mc:AlternateContent>
      </w:r>
    </w:p>
    <w:p w14:paraId="5DAB6C7B" w14:textId="2C71738B" w:rsidR="0050231E" w:rsidRPr="00B66D22" w:rsidRDefault="6486E782" w:rsidP="6766045D">
      <w:pPr>
        <w:spacing w:after="160" w:line="240" w:lineRule="auto"/>
        <w:jc w:val="center"/>
        <w:rPr>
          <w:rFonts w:asciiTheme="minorBidi" w:hAnsiTheme="minorBidi" w:cstheme="minorBidi"/>
          <w:sz w:val="24"/>
          <w:szCs w:val="24"/>
        </w:rPr>
      </w:pPr>
      <w:r w:rsidRPr="00B66D22">
        <w:rPr>
          <w:rFonts w:asciiTheme="minorBidi" w:hAnsiTheme="minorBidi" w:cstheme="minorBidi"/>
          <w:sz w:val="24"/>
          <w:szCs w:val="24"/>
        </w:rPr>
        <w:drawing>
          <wp:inline distT="0" distB="0" distL="0" distR="0" wp14:anchorId="3906B671" wp14:editId="0D139CE2">
            <wp:extent cx="3301635" cy="956129"/>
            <wp:effectExtent l="0" t="0" r="0" b="0"/>
            <wp:docPr id="1928589472" name="image14.png" descr="A black background with orang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4.png" descr="A black background with orange text&#10;&#10;AI-generated content may be incorrect."/>
                    <pic:cNvPicPr preferRelativeResize="0"/>
                  </pic:nvPicPr>
                  <pic:blipFill>
                    <a:blip r:embed="rId7"/>
                    <a:srcRect/>
                    <a:stretch>
                      <a:fillRect/>
                    </a:stretch>
                  </pic:blipFill>
                  <pic:spPr>
                    <a:xfrm>
                      <a:off x="0" y="0"/>
                      <a:ext cx="3301635" cy="956129"/>
                    </a:xfrm>
                    <a:prstGeom prst="rect">
                      <a:avLst/>
                    </a:prstGeom>
                    <a:ln/>
                  </pic:spPr>
                </pic:pic>
              </a:graphicData>
            </a:graphic>
          </wp:inline>
        </w:drawing>
      </w:r>
    </w:p>
    <w:p w14:paraId="6A05A809" w14:textId="77777777" w:rsidR="0050231E" w:rsidRPr="00B66D22" w:rsidRDefault="0050231E">
      <w:pPr>
        <w:spacing w:line="240" w:lineRule="auto"/>
        <w:rPr>
          <w:rFonts w:asciiTheme="minorBidi" w:hAnsiTheme="minorBidi" w:cstheme="minorBidi"/>
          <w:sz w:val="24"/>
          <w:szCs w:val="24"/>
        </w:rPr>
      </w:pPr>
    </w:p>
    <w:tbl>
      <w:tblPr>
        <w:tblW w:w="5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490"/>
      </w:tblGrid>
      <w:tr w:rsidR="00E53A23" w:rsidRPr="00BD5C04" w14:paraId="51C614F4" w14:textId="1871C09C" w:rsidTr="0023710B">
        <w:trPr>
          <w:trHeight w:val="331"/>
          <w:jc w:val="center"/>
        </w:trPr>
        <w:tc>
          <w:tcPr>
            <w:tcW w:w="5490" w:type="dxa"/>
            <w:shd w:val="clear" w:color="auto" w:fill="F79646" w:themeFill="accent6"/>
            <w:tcMar>
              <w:top w:w="100" w:type="dxa"/>
              <w:left w:w="100" w:type="dxa"/>
              <w:bottom w:w="100" w:type="dxa"/>
              <w:right w:w="100" w:type="dxa"/>
            </w:tcMar>
          </w:tcPr>
          <w:p w14:paraId="71D403FD" w14:textId="077CBC90" w:rsidR="0050231E" w:rsidRPr="00B66D22" w:rsidRDefault="00B84719">
            <w:pPr>
              <w:widowControl w:val="0"/>
              <w:pBdr>
                <w:top w:val="nil"/>
                <w:left w:val="nil"/>
                <w:bottom w:val="nil"/>
                <w:right w:val="nil"/>
                <w:between w:val="nil"/>
              </w:pBdr>
              <w:spacing w:line="240" w:lineRule="auto"/>
              <w:jc w:val="center"/>
              <w:rPr>
                <w:rFonts w:asciiTheme="minorBidi" w:hAnsiTheme="minorBidi" w:cstheme="minorBidi"/>
                <w:sz w:val="24"/>
                <w:szCs w:val="24"/>
              </w:rPr>
            </w:pPr>
            <w:r w:rsidRPr="00B66D22">
              <w:rPr>
                <w:rFonts w:asciiTheme="minorBidi" w:hAnsiTheme="minorBidi" w:cstheme="minorBidi"/>
                <w:sz w:val="24"/>
                <w:szCs w:val="24"/>
              </w:rPr>
              <w:t>Team Elephant</w:t>
            </w:r>
          </w:p>
        </w:tc>
      </w:tr>
      <w:tr w:rsidR="00E53A23" w:rsidRPr="00BD5C04" w14:paraId="279C4B65" w14:textId="41B65F21" w:rsidTr="006168EE">
        <w:trPr>
          <w:trHeight w:val="309"/>
          <w:jc w:val="center"/>
        </w:trPr>
        <w:tc>
          <w:tcPr>
            <w:tcW w:w="5490" w:type="dxa"/>
            <w:shd w:val="clear" w:color="auto" w:fill="CCCCCC"/>
            <w:tcMar>
              <w:top w:w="100" w:type="dxa"/>
              <w:left w:w="100" w:type="dxa"/>
              <w:bottom w:w="100" w:type="dxa"/>
              <w:right w:w="100" w:type="dxa"/>
            </w:tcMar>
          </w:tcPr>
          <w:p w14:paraId="100F324B" w14:textId="77777777" w:rsidR="0050231E" w:rsidRPr="00B66D22" w:rsidRDefault="00B84719">
            <w:pPr>
              <w:widowControl w:val="0"/>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שם מלא</w:t>
            </w:r>
          </w:p>
        </w:tc>
      </w:tr>
      <w:tr w:rsidR="0050231E" w:rsidRPr="00BD5C04" w14:paraId="1A65E2EE" w14:textId="2F10CF9B">
        <w:trPr>
          <w:trHeight w:val="440"/>
          <w:jc w:val="center"/>
        </w:trPr>
        <w:tc>
          <w:tcPr>
            <w:tcW w:w="5490" w:type="dxa"/>
            <w:tcMar>
              <w:top w:w="100" w:type="dxa"/>
              <w:left w:w="100" w:type="dxa"/>
              <w:bottom w:w="100" w:type="dxa"/>
              <w:right w:w="100" w:type="dxa"/>
            </w:tcMar>
          </w:tcPr>
          <w:p w14:paraId="74A45176" w14:textId="77777777" w:rsidR="0050231E" w:rsidRPr="00B66D22" w:rsidRDefault="00B84719">
            <w:pPr>
              <w:widowControl w:val="0"/>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ניקיטה קונובלנקו</w:t>
            </w:r>
          </w:p>
        </w:tc>
      </w:tr>
      <w:tr w:rsidR="0050231E" w:rsidRPr="00BD5C04" w14:paraId="7C9A34A0" w14:textId="201FCEFF">
        <w:trPr>
          <w:trHeight w:val="440"/>
          <w:jc w:val="center"/>
        </w:trPr>
        <w:tc>
          <w:tcPr>
            <w:tcW w:w="5490" w:type="dxa"/>
            <w:tcMar>
              <w:top w:w="100" w:type="dxa"/>
              <w:left w:w="100" w:type="dxa"/>
              <w:bottom w:w="100" w:type="dxa"/>
              <w:right w:w="100" w:type="dxa"/>
            </w:tcMar>
          </w:tcPr>
          <w:p w14:paraId="1B141F88" w14:textId="77777777" w:rsidR="0050231E" w:rsidRPr="00B66D22" w:rsidRDefault="00B84719">
            <w:pPr>
              <w:widowControl w:val="0"/>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כפיר כהן</w:t>
            </w:r>
          </w:p>
        </w:tc>
      </w:tr>
      <w:tr w:rsidR="0050231E" w:rsidRPr="00BD5C04" w14:paraId="358881B5" w14:textId="73C20E87">
        <w:trPr>
          <w:trHeight w:val="440"/>
          <w:jc w:val="center"/>
        </w:trPr>
        <w:tc>
          <w:tcPr>
            <w:tcW w:w="5490" w:type="dxa"/>
            <w:tcMar>
              <w:top w:w="100" w:type="dxa"/>
              <w:left w:w="100" w:type="dxa"/>
              <w:bottom w:w="100" w:type="dxa"/>
              <w:right w:w="100" w:type="dxa"/>
            </w:tcMar>
          </w:tcPr>
          <w:p w14:paraId="68E18BCB" w14:textId="77777777" w:rsidR="0050231E" w:rsidRPr="00B66D22" w:rsidRDefault="00B84719">
            <w:pPr>
              <w:widowControl w:val="0"/>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איתן סוכצ'בסקי</w:t>
            </w:r>
          </w:p>
        </w:tc>
      </w:tr>
      <w:tr w:rsidR="0050231E" w:rsidRPr="00BD5C04" w14:paraId="2894EA1F" w14:textId="7E9DAFA1">
        <w:trPr>
          <w:trHeight w:val="440"/>
          <w:jc w:val="center"/>
        </w:trPr>
        <w:tc>
          <w:tcPr>
            <w:tcW w:w="5490" w:type="dxa"/>
            <w:tcMar>
              <w:top w:w="100" w:type="dxa"/>
              <w:left w:w="100" w:type="dxa"/>
              <w:bottom w:w="100" w:type="dxa"/>
              <w:right w:w="100" w:type="dxa"/>
            </w:tcMar>
          </w:tcPr>
          <w:p w14:paraId="2A7710D7" w14:textId="77777777" w:rsidR="0050231E" w:rsidRPr="00B66D22" w:rsidRDefault="00B84719">
            <w:pPr>
              <w:widowControl w:val="0"/>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עידו בן עמרה</w:t>
            </w:r>
          </w:p>
        </w:tc>
      </w:tr>
      <w:tr w:rsidR="0050231E" w:rsidRPr="00BD5C04" w14:paraId="08E9FDFB" w14:textId="606253AA">
        <w:trPr>
          <w:trHeight w:val="440"/>
          <w:jc w:val="center"/>
        </w:trPr>
        <w:tc>
          <w:tcPr>
            <w:tcW w:w="5490" w:type="dxa"/>
            <w:tcMar>
              <w:top w:w="100" w:type="dxa"/>
              <w:left w:w="100" w:type="dxa"/>
              <w:bottom w:w="100" w:type="dxa"/>
              <w:right w:w="100" w:type="dxa"/>
            </w:tcMar>
          </w:tcPr>
          <w:p w14:paraId="520F7C52" w14:textId="77777777" w:rsidR="0050231E" w:rsidRPr="00B66D22" w:rsidRDefault="00B84719">
            <w:pPr>
              <w:widowControl w:val="0"/>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דניאל רוזנצבייג</w:t>
            </w:r>
          </w:p>
        </w:tc>
      </w:tr>
      <w:tr w:rsidR="0050231E" w:rsidRPr="00BD5C04" w14:paraId="0DE2B25C" w14:textId="5DFB18CB">
        <w:trPr>
          <w:trHeight w:val="440"/>
          <w:jc w:val="center"/>
        </w:trPr>
        <w:tc>
          <w:tcPr>
            <w:tcW w:w="5490" w:type="dxa"/>
            <w:tcMar>
              <w:top w:w="100" w:type="dxa"/>
              <w:left w:w="100" w:type="dxa"/>
              <w:bottom w:w="100" w:type="dxa"/>
              <w:right w:w="100" w:type="dxa"/>
            </w:tcMar>
          </w:tcPr>
          <w:p w14:paraId="0B6629A7" w14:textId="77777777" w:rsidR="0050231E" w:rsidRPr="00B66D22" w:rsidRDefault="00B84719">
            <w:pPr>
              <w:widowControl w:val="0"/>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אליאס פרח</w:t>
            </w:r>
          </w:p>
        </w:tc>
      </w:tr>
    </w:tbl>
    <w:p w14:paraId="039A385F" w14:textId="77777777" w:rsidR="007708E0" w:rsidRDefault="007708E0" w:rsidP="00FD6E76">
      <w:pPr>
        <w:spacing w:line="240" w:lineRule="auto"/>
        <w:rPr>
          <w:rFonts w:asciiTheme="minorBidi" w:hAnsiTheme="minorBidi" w:cstheme="minorBidi"/>
          <w:b/>
          <w:sz w:val="24"/>
          <w:szCs w:val="24"/>
          <w:u w:val="single"/>
        </w:rPr>
      </w:pPr>
      <w:bookmarkStart w:id="0" w:name="_uajhu2kfkyae" w:colFirst="0" w:colLast="0"/>
      <w:bookmarkEnd w:id="0"/>
    </w:p>
    <w:p w14:paraId="5D17F84B" w14:textId="77777777" w:rsidR="004B03E7" w:rsidRPr="00B66D22" w:rsidRDefault="004B03E7" w:rsidP="00FD6E76">
      <w:pPr>
        <w:spacing w:line="240" w:lineRule="auto"/>
        <w:rPr>
          <w:rFonts w:asciiTheme="minorBidi" w:hAnsiTheme="minorBidi" w:cstheme="minorBidi"/>
          <w:sz w:val="24"/>
          <w:szCs w:val="24"/>
        </w:rPr>
      </w:pPr>
      <w:r w:rsidRPr="00B66D22">
        <w:rPr>
          <w:rFonts w:asciiTheme="minorBidi" w:hAnsiTheme="minorBidi" w:cstheme="minorBidi"/>
          <w:b/>
          <w:sz w:val="24"/>
          <w:szCs w:val="24"/>
          <w:u w:val="single"/>
        </w:rPr>
        <w:t>Repository</w:t>
      </w:r>
      <w:r w:rsidRPr="004B03E7">
        <w:rPr>
          <w:rFonts w:asciiTheme="minorBidi" w:hAnsiTheme="minorBidi" w:cstheme="minorBidi"/>
          <w:b/>
          <w:sz w:val="24"/>
          <w:szCs w:val="24"/>
        </w:rPr>
        <w:t>:</w:t>
      </w:r>
      <w:r w:rsidRPr="00B66D22">
        <w:rPr>
          <w:rFonts w:asciiTheme="minorBidi" w:hAnsiTheme="minorBidi" w:cstheme="minorBidi"/>
          <w:sz w:val="24"/>
          <w:szCs w:val="24"/>
        </w:rPr>
        <w:t xml:space="preserve"> </w:t>
      </w:r>
      <w:hyperlink r:id="rId8">
        <w:r w:rsidRPr="00B66D22">
          <w:rPr>
            <w:rFonts w:asciiTheme="minorBidi" w:hAnsiTheme="minorBidi" w:cstheme="minorBidi"/>
            <w:color w:val="1155CC"/>
            <w:sz w:val="24"/>
            <w:szCs w:val="24"/>
            <w:u w:val="single"/>
          </w:rPr>
          <w:t>Click Here</w:t>
        </w:r>
      </w:hyperlink>
    </w:p>
    <w:p w14:paraId="7B9D3BE5" w14:textId="77777777" w:rsidR="004B03E7" w:rsidRPr="00B66D22" w:rsidRDefault="004B03E7" w:rsidP="00FD6E76">
      <w:pPr>
        <w:spacing w:line="240" w:lineRule="auto"/>
        <w:rPr>
          <w:rFonts w:asciiTheme="minorBidi" w:hAnsiTheme="minorBidi" w:cstheme="minorBidi"/>
          <w:sz w:val="24"/>
          <w:szCs w:val="24"/>
        </w:rPr>
      </w:pPr>
      <w:r w:rsidRPr="00B66D22">
        <w:rPr>
          <w:rFonts w:asciiTheme="minorBidi" w:hAnsiTheme="minorBidi" w:cstheme="minorBidi"/>
          <w:b/>
          <w:sz w:val="24"/>
          <w:szCs w:val="24"/>
          <w:u w:val="single"/>
        </w:rPr>
        <w:t>Notebook</w:t>
      </w:r>
      <w:r w:rsidRPr="004B03E7">
        <w:rPr>
          <w:rFonts w:asciiTheme="minorBidi" w:hAnsiTheme="minorBidi" w:cstheme="minorBidi"/>
          <w:b/>
          <w:sz w:val="24"/>
          <w:szCs w:val="24"/>
        </w:rPr>
        <w:t>:</w:t>
      </w:r>
      <w:r w:rsidRPr="004B03E7">
        <w:rPr>
          <w:rFonts w:asciiTheme="minorBidi" w:hAnsiTheme="minorBidi" w:cstheme="minorBidi"/>
          <w:sz w:val="24"/>
          <w:szCs w:val="24"/>
        </w:rPr>
        <w:t xml:space="preserve"> </w:t>
      </w:r>
      <w:hyperlink r:id="rId9">
        <w:r w:rsidRPr="00B66D22">
          <w:rPr>
            <w:rFonts w:asciiTheme="minorBidi" w:hAnsiTheme="minorBidi" w:cstheme="minorBidi"/>
            <w:color w:val="1155CC"/>
            <w:sz w:val="24"/>
            <w:szCs w:val="24"/>
            <w:u w:val="single"/>
          </w:rPr>
          <w:t>Click Here</w:t>
        </w:r>
      </w:hyperlink>
    </w:p>
    <w:p w14:paraId="5A0FBA8C" w14:textId="77777777" w:rsidR="004B03E7" w:rsidRPr="00B66D22" w:rsidRDefault="004B03E7" w:rsidP="00FD6E76">
      <w:pPr>
        <w:spacing w:line="240" w:lineRule="auto"/>
        <w:rPr>
          <w:rFonts w:asciiTheme="minorBidi" w:hAnsiTheme="minorBidi" w:cstheme="minorBidi"/>
          <w:sz w:val="24"/>
          <w:szCs w:val="24"/>
        </w:rPr>
      </w:pPr>
      <w:r w:rsidRPr="00B66D22">
        <w:rPr>
          <w:rFonts w:asciiTheme="minorBidi" w:hAnsiTheme="minorBidi" w:cstheme="minorBidi"/>
          <w:b/>
          <w:sz w:val="24"/>
          <w:szCs w:val="24"/>
          <w:u w:val="single"/>
        </w:rPr>
        <w:t>Video</w:t>
      </w:r>
      <w:r w:rsidRPr="004B03E7">
        <w:rPr>
          <w:rFonts w:asciiTheme="minorBidi" w:hAnsiTheme="minorBidi" w:cstheme="minorBidi"/>
          <w:b/>
          <w:sz w:val="24"/>
          <w:szCs w:val="24"/>
        </w:rPr>
        <w:t>:</w:t>
      </w:r>
      <w:r w:rsidRPr="00B66D22">
        <w:rPr>
          <w:rFonts w:asciiTheme="minorBidi" w:hAnsiTheme="minorBidi" w:cstheme="minorBidi"/>
          <w:sz w:val="24"/>
          <w:szCs w:val="24"/>
        </w:rPr>
        <w:t xml:space="preserve"> </w:t>
      </w:r>
      <w:hyperlink r:id="rId10">
        <w:r w:rsidRPr="00B66D22">
          <w:rPr>
            <w:rFonts w:asciiTheme="minorBidi" w:hAnsiTheme="minorBidi" w:cstheme="minorBidi"/>
            <w:color w:val="1155CC"/>
            <w:sz w:val="24"/>
            <w:szCs w:val="24"/>
            <w:u w:val="single"/>
          </w:rPr>
          <w:t>Click Here</w:t>
        </w:r>
      </w:hyperlink>
    </w:p>
    <w:p w14:paraId="029975A9" w14:textId="6D0C811B" w:rsidR="00951155" w:rsidRPr="0033470E" w:rsidRDefault="00951155" w:rsidP="00951155">
      <w:pPr>
        <w:rPr>
          <w:rFonts w:hint="eastAsia"/>
          <w:b/>
          <w:bCs/>
          <w:sz w:val="24"/>
          <w:szCs w:val="24"/>
          <w:u w:val="single"/>
          <w:rtl/>
        </w:rPr>
      </w:pPr>
      <w:r w:rsidRPr="0033470E">
        <w:rPr>
          <w:rFonts w:hint="eastAsia"/>
          <w:b/>
          <w:bCs/>
          <w:sz w:val="24"/>
          <w:szCs w:val="24"/>
          <w:u w:val="single"/>
        </w:rPr>
        <w:t>Users:</w:t>
      </w:r>
    </w:p>
    <w:p w14:paraId="1A82B31F" w14:textId="77777777" w:rsidR="00A50155" w:rsidRDefault="00951155" w:rsidP="00823A06">
      <w:pPr>
        <w:pStyle w:val="ListParagraph"/>
        <w:numPr>
          <w:ilvl w:val="0"/>
          <w:numId w:val="62"/>
        </w:numPr>
        <w:rPr>
          <w:sz w:val="21"/>
          <w:szCs w:val="21"/>
        </w:rPr>
      </w:pPr>
      <w:r w:rsidRPr="00823A06">
        <w:rPr>
          <w:rFonts w:hint="eastAsia"/>
          <w:sz w:val="21"/>
          <w:szCs w:val="21"/>
        </w:rPr>
        <w:t xml:space="preserve">Username: </w:t>
      </w:r>
      <w:r w:rsidRPr="00823A06">
        <w:rPr>
          <w:rFonts w:hint="eastAsia"/>
          <w:sz w:val="21"/>
          <w:szCs w:val="21"/>
          <w:shd w:val="pct15" w:color="auto" w:fill="FFFFFF"/>
        </w:rPr>
        <w:t>admin</w:t>
      </w:r>
    </w:p>
    <w:p w14:paraId="54437B48" w14:textId="641F295D" w:rsidR="00951155" w:rsidRPr="00823A06" w:rsidRDefault="00951155" w:rsidP="00A50155">
      <w:pPr>
        <w:pStyle w:val="ListParagraph"/>
        <w:rPr>
          <w:sz w:val="21"/>
          <w:szCs w:val="21"/>
        </w:rPr>
      </w:pPr>
      <w:r w:rsidRPr="00823A06">
        <w:rPr>
          <w:rFonts w:hint="eastAsia"/>
          <w:sz w:val="21"/>
          <w:szCs w:val="21"/>
        </w:rPr>
        <w:t xml:space="preserve">Password: </w:t>
      </w:r>
      <w:r w:rsidRPr="00823A06">
        <w:rPr>
          <w:rFonts w:hint="eastAsia"/>
          <w:sz w:val="21"/>
          <w:szCs w:val="21"/>
          <w:shd w:val="pct15" w:color="auto" w:fill="FFFFFF"/>
        </w:rPr>
        <w:t>123</w:t>
      </w:r>
    </w:p>
    <w:p w14:paraId="623867EA" w14:textId="77777777" w:rsidR="00A50155" w:rsidRDefault="00951155" w:rsidP="00823A06">
      <w:pPr>
        <w:pStyle w:val="ListParagraph"/>
        <w:numPr>
          <w:ilvl w:val="0"/>
          <w:numId w:val="62"/>
        </w:numPr>
        <w:rPr>
          <w:sz w:val="21"/>
          <w:szCs w:val="21"/>
        </w:rPr>
      </w:pPr>
      <w:r w:rsidRPr="00823A06">
        <w:rPr>
          <w:rFonts w:hint="eastAsia"/>
          <w:sz w:val="21"/>
          <w:szCs w:val="21"/>
        </w:rPr>
        <w:t xml:space="preserve">Username: </w:t>
      </w:r>
      <w:r w:rsidRPr="00823A06">
        <w:rPr>
          <w:rFonts w:hint="eastAsia"/>
          <w:sz w:val="21"/>
          <w:szCs w:val="21"/>
          <w:shd w:val="pct15" w:color="auto" w:fill="FFFFFF"/>
        </w:rPr>
        <w:t>user</w:t>
      </w:r>
    </w:p>
    <w:p w14:paraId="3BDD5D6A" w14:textId="02751F24" w:rsidR="00951155" w:rsidRPr="00823A06" w:rsidRDefault="00951155" w:rsidP="00A50155">
      <w:pPr>
        <w:pStyle w:val="ListParagraph"/>
        <w:rPr>
          <w:sz w:val="21"/>
          <w:szCs w:val="21"/>
        </w:rPr>
      </w:pPr>
      <w:r w:rsidRPr="00823A06">
        <w:rPr>
          <w:rFonts w:hint="eastAsia"/>
          <w:sz w:val="21"/>
          <w:szCs w:val="21"/>
        </w:rPr>
        <w:t xml:space="preserve">Password </w:t>
      </w:r>
      <w:r w:rsidRPr="00823A06">
        <w:rPr>
          <w:rFonts w:hint="eastAsia"/>
          <w:sz w:val="21"/>
          <w:szCs w:val="21"/>
          <w:shd w:val="pct15" w:color="auto" w:fill="FFFFFF"/>
        </w:rPr>
        <w:t>123</w:t>
      </w:r>
    </w:p>
    <w:p w14:paraId="41C8F396" w14:textId="36557756" w:rsidR="004B03E7" w:rsidRDefault="00951155" w:rsidP="00951155">
      <w:pPr>
        <w:bidi/>
        <w:rPr>
          <w:rFonts w:asciiTheme="minorBidi" w:hAnsiTheme="minorBidi" w:cstheme="minorBidi"/>
          <w:sz w:val="24"/>
          <w:szCs w:val="24"/>
        </w:rPr>
      </w:pPr>
      <w:r>
        <w:br w:type="page"/>
      </w:r>
    </w:p>
    <w:p w14:paraId="7B13B65D" w14:textId="5BE23D68" w:rsidR="00F71503" w:rsidRPr="00B66D22" w:rsidRDefault="007E66C3" w:rsidP="007E66C3">
      <w:pPr>
        <w:bidi/>
        <w:spacing w:after="100" w:line="240" w:lineRule="auto"/>
        <w:rPr>
          <w:rFonts w:asciiTheme="minorBidi" w:hAnsiTheme="minorBidi" w:cstheme="minorBidi"/>
          <w:sz w:val="24"/>
          <w:szCs w:val="24"/>
          <w:rtl/>
        </w:rPr>
      </w:pPr>
      <w:bookmarkStart w:id="1" w:name="_fcw2xm4n58rc" w:colFirst="0" w:colLast="0"/>
      <w:bookmarkEnd w:id="1"/>
      <w:r w:rsidRPr="00B66D22">
        <w:rPr>
          <w:rFonts w:asciiTheme="minorBidi" w:hAnsiTheme="minorBidi" w:cstheme="minorBidi"/>
          <w:b/>
          <w:noProof/>
          <w:sz w:val="24"/>
          <w:szCs w:val="24"/>
          <w:u w:val="single"/>
        </w:rPr>
        <mc:AlternateContent>
          <mc:Choice Requires="wps">
            <w:drawing>
              <wp:anchor distT="0" distB="0" distL="114300" distR="114300" simplePos="0" relativeHeight="251658258" behindDoc="0" locked="0" layoutInCell="1" allowOverlap="1" wp14:anchorId="3EFCCF66" wp14:editId="17080C2F">
                <wp:simplePos x="0" y="0"/>
                <wp:positionH relativeFrom="margin">
                  <wp:align>right</wp:align>
                </wp:positionH>
                <wp:positionV relativeFrom="paragraph">
                  <wp:posOffset>1905</wp:posOffset>
                </wp:positionV>
                <wp:extent cx="6819900" cy="317500"/>
                <wp:effectExtent l="0" t="0" r="0" b="6350"/>
                <wp:wrapSquare wrapText="bothSides"/>
                <wp:docPr id="7870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17500"/>
                        </a:xfrm>
                        <a:prstGeom prst="rect">
                          <a:avLst/>
                        </a:prstGeom>
                        <a:solidFill>
                          <a:schemeClr val="accent6"/>
                        </a:solidFill>
                        <a:ln w="9525">
                          <a:noFill/>
                          <a:miter lim="800000"/>
                          <a:headEnd/>
                          <a:tailEnd/>
                        </a:ln>
                      </wps:spPr>
                      <wps:txbx>
                        <w:txbxContent>
                          <w:p w14:paraId="04F866FD" w14:textId="7AE49558" w:rsidR="00B84719" w:rsidRPr="00BD5C04" w:rsidRDefault="007E66C3" w:rsidP="007E66C3">
                            <w:pPr>
                              <w:pStyle w:val="ListParagraph"/>
                              <w:numPr>
                                <w:ilvl w:val="0"/>
                                <w:numId w:val="57"/>
                              </w:numPr>
                              <w:bidi/>
                              <w:rPr>
                                <w:rStyle w:val="Strong"/>
                                <w:rFonts w:hint="cs"/>
                                <w:sz w:val="28"/>
                                <w:szCs w:val="24"/>
                                <w:rtl/>
                                <w:lang w:val="en-US"/>
                              </w:rPr>
                            </w:pPr>
                            <w:r w:rsidRPr="00B66D22">
                              <w:rPr>
                                <w:rStyle w:val="Strong"/>
                                <w:rFonts w:hint="cs"/>
                                <w:sz w:val="28"/>
                                <w:szCs w:val="24"/>
                                <w:rtl/>
                              </w:rPr>
                              <w:t>מהות המוצר ומרכיביו</w:t>
                            </w:r>
                          </w:p>
                          <w:p w14:paraId="4893A29E" w14:textId="1BCE935F" w:rsidR="007E66C3" w:rsidRPr="00B66D22" w:rsidRDefault="007E66C3" w:rsidP="00BE1423">
                            <w:pPr>
                              <w:bidi/>
                              <w:rPr>
                                <w:rStyle w:val="Style1Char"/>
                                <w:rtl/>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EFCCF66" id="_x0000_s1027" type="#_x0000_t202" style="position:absolute;left:0;text-align:left;margin-left:485.8pt;margin-top:.15pt;width:537pt;height:25pt;z-index:25165825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" fillcolor="#f79646 [3209]" stroked="f">
                <v:textbox>
                  <w:txbxContent>
                    <w:p w14:paraId="04F866FD" w14:textId="7AE49558" w:rsidR="00B84719" w:rsidRPr="00BD5C04" w:rsidRDefault="007E66C3" w:rsidP="007E66C3">
                      <w:pPr>
                        <w:pStyle w:val="ListParagraph"/>
                        <w:numPr>
                          <w:ilvl w:val="0"/>
                          <w:numId w:val="57"/>
                        </w:numPr>
                        <w:bidi/>
                        <w:rPr>
                          <w:rStyle w:val="Strong"/>
                          <w:rFonts w:hint="cs"/>
                          <w:sz w:val="28"/>
                          <w:szCs w:val="24"/>
                          <w:rtl/>
                          <w:lang w:val="en-US"/>
                        </w:rPr>
                      </w:pPr>
                      <w:r w:rsidRPr="00B66D22">
                        <w:rPr>
                          <w:rStyle w:val="Strong"/>
                          <w:rFonts w:hint="cs"/>
                          <w:sz w:val="28"/>
                          <w:szCs w:val="24"/>
                          <w:rtl/>
                        </w:rPr>
                        <w:t>מהות המוצר ומרכיביו</w:t>
                      </w:r>
                    </w:p>
                    <w:p w14:paraId="4893A29E" w14:textId="1BCE935F" w:rsidR="007E66C3" w:rsidRPr="00B66D22" w:rsidRDefault="007E66C3" w:rsidP="00BE1423">
                      <w:pPr>
                        <w:bidi/>
                        <w:rPr>
                          <w:rStyle w:val="Style1Char"/>
                          <w:rtl/>
                        </w:rPr>
                      </w:pPr>
                    </w:p>
                  </w:txbxContent>
                </v:textbox>
                <w10:wrap type="square" anchorx="margin"/>
              </v:shape>
            </w:pict>
          </mc:Fallback>
        </mc:AlternateContent>
      </w:r>
      <w:r w:rsidR="00B84719" w:rsidRPr="00B66D22">
        <w:rPr>
          <w:rFonts w:asciiTheme="minorBidi" w:hAnsiTheme="minorBidi" w:cstheme="minorBidi"/>
          <w:sz w:val="24"/>
          <w:szCs w:val="24"/>
        </w:rPr>
        <w:t>1.1</w:t>
      </w:r>
      <w:r w:rsidR="00A919F6">
        <w:rPr>
          <w:rFonts w:asciiTheme="minorBidi" w:hAnsiTheme="minorBidi" w:cstheme="minorBidi" w:hint="cs"/>
          <w:sz w:val="24"/>
          <w:szCs w:val="24"/>
          <w:rtl/>
        </w:rPr>
        <w:t xml:space="preserve"> </w:t>
      </w:r>
      <w:r w:rsidR="00B84719" w:rsidRPr="004E7350">
        <w:rPr>
          <w:rStyle w:val="Style2Char"/>
          <w:rtl/>
        </w:rPr>
        <w:t>מודולים ופיצ'רים מעניינים</w:t>
      </w:r>
      <w:r w:rsidR="00B84719" w:rsidRPr="00B66D22">
        <w:rPr>
          <w:rFonts w:asciiTheme="minorBidi" w:hAnsiTheme="minorBidi" w:cstheme="minorBidi"/>
          <w:b/>
          <w:sz w:val="24"/>
          <w:szCs w:val="24"/>
          <w:u w:val="single"/>
          <w:rtl/>
        </w:rPr>
        <w:br/>
      </w:r>
      <w:r w:rsidR="00B84719" w:rsidRPr="00B66D22">
        <w:rPr>
          <w:rFonts w:asciiTheme="minorBidi" w:hAnsiTheme="minorBidi" w:cstheme="minorBidi"/>
          <w:b/>
          <w:sz w:val="24"/>
          <w:szCs w:val="24"/>
        </w:rPr>
        <w:t>search</w:t>
      </w:r>
      <w:r w:rsidR="00B84719" w:rsidRPr="00B66D22">
        <w:rPr>
          <w:rFonts w:asciiTheme="minorBidi" w:hAnsiTheme="minorBidi" w:cstheme="minorBidi"/>
          <w:b/>
          <w:sz w:val="24"/>
          <w:szCs w:val="24"/>
          <w:rtl/>
        </w:rPr>
        <w:t xml:space="preserve"> – אלגוריתם חיפוש מתקדם</w:t>
      </w:r>
      <w:r w:rsidR="00B84719" w:rsidRPr="00B66D22">
        <w:rPr>
          <w:rFonts w:asciiTheme="minorBidi" w:hAnsiTheme="minorBidi" w:cstheme="minorBidi"/>
          <w:b/>
          <w:sz w:val="24"/>
          <w:szCs w:val="24"/>
          <w:rtl/>
        </w:rPr>
        <w:br/>
      </w:r>
      <w:r w:rsidR="00B84719" w:rsidRPr="00B66D22">
        <w:rPr>
          <w:rFonts w:asciiTheme="minorBidi" w:hAnsiTheme="minorBidi" w:cstheme="minorBidi"/>
          <w:sz w:val="24"/>
          <w:szCs w:val="24"/>
          <w:rtl/>
        </w:rPr>
        <w:t xml:space="preserve">במתודה זו הדירוג של התוצאות מתבצע באמצעות אלגוריתם המבוסס על </w:t>
      </w:r>
      <w:r w:rsidR="00B84719" w:rsidRPr="00B66D22">
        <w:rPr>
          <w:rFonts w:asciiTheme="minorBidi" w:hAnsiTheme="minorBidi" w:cstheme="minorBidi"/>
          <w:sz w:val="24"/>
          <w:szCs w:val="24"/>
        </w:rPr>
        <w:t>TF-IDF</w:t>
      </w:r>
      <w:r w:rsidR="00B84719" w:rsidRPr="00B66D22">
        <w:rPr>
          <w:rFonts w:asciiTheme="minorBidi" w:hAnsiTheme="minorBidi" w:cstheme="minorBidi"/>
          <w:sz w:val="24"/>
          <w:szCs w:val="24"/>
          <w:rtl/>
        </w:rPr>
        <w:t>. המערכת מחשבת ציון לכל מסמך על בסיס תדירות המונחים הפוכה מונחים נדירים מקבלים משקל גבוה יותר. בנוסף, המערכת מבצעת נרמול של הציונים לטווח 0-1 כדי להבטיח דירוג עקבי.</w:t>
      </w:r>
      <w:r w:rsidR="00B84719" w:rsidRPr="00B66D22">
        <w:rPr>
          <w:rFonts w:asciiTheme="minorBidi" w:hAnsiTheme="minorBidi" w:cstheme="minorBidi"/>
          <w:sz w:val="24"/>
          <w:szCs w:val="24"/>
        </w:rPr>
        <w:br/>
      </w:r>
      <w:r w:rsidR="00B84719" w:rsidRPr="00B66D22">
        <w:rPr>
          <w:rFonts w:asciiTheme="minorBidi" w:hAnsiTheme="minorBidi" w:cstheme="minorBidi"/>
          <w:b/>
          <w:sz w:val="24"/>
          <w:szCs w:val="24"/>
        </w:rPr>
        <w:t>crawl_website</w:t>
      </w:r>
      <w:r w:rsidR="00B84719" w:rsidRPr="00B66D22">
        <w:rPr>
          <w:rFonts w:asciiTheme="minorBidi" w:hAnsiTheme="minorBidi" w:cstheme="minorBidi"/>
          <w:b/>
          <w:sz w:val="24"/>
          <w:szCs w:val="24"/>
          <w:rtl/>
        </w:rPr>
        <w:t xml:space="preserve"> – זחילת אתר איטרטיבית</w:t>
      </w:r>
      <w:r w:rsidR="00B84719" w:rsidRPr="00B66D22">
        <w:rPr>
          <w:rFonts w:asciiTheme="minorBidi" w:hAnsiTheme="minorBidi" w:cstheme="minorBidi"/>
          <w:sz w:val="24"/>
          <w:szCs w:val="24"/>
          <w:u w:val="single"/>
        </w:rPr>
        <w:br/>
      </w:r>
      <w:r w:rsidR="00B84719" w:rsidRPr="00B66D22">
        <w:rPr>
          <w:rFonts w:asciiTheme="minorBidi" w:hAnsiTheme="minorBidi" w:cstheme="minorBidi"/>
          <w:sz w:val="24"/>
          <w:szCs w:val="24"/>
          <w:rtl/>
        </w:rPr>
        <w:t xml:space="preserve">פעולת הזחילה משתמשת בתור </w:t>
      </w:r>
      <w:r w:rsidR="00B84719" w:rsidRPr="00B66D22">
        <w:rPr>
          <w:rFonts w:asciiTheme="minorBidi" w:hAnsiTheme="minorBidi" w:cstheme="minorBidi"/>
          <w:sz w:val="24"/>
          <w:szCs w:val="24"/>
        </w:rPr>
        <w:t>FIFO</w:t>
      </w:r>
      <w:r w:rsidR="00B84719" w:rsidRPr="00B66D22">
        <w:rPr>
          <w:rFonts w:asciiTheme="minorBidi" w:hAnsiTheme="minorBidi" w:cstheme="minorBidi"/>
          <w:sz w:val="24"/>
          <w:szCs w:val="24"/>
          <w:rtl/>
        </w:rPr>
        <w:t xml:space="preserve"> שמוסיפה כל הזמן </w:t>
      </w:r>
      <w:r w:rsidR="00B84719" w:rsidRPr="00B66D22">
        <w:rPr>
          <w:rFonts w:asciiTheme="minorBidi" w:hAnsiTheme="minorBidi" w:cstheme="minorBidi"/>
          <w:sz w:val="24"/>
          <w:szCs w:val="24"/>
        </w:rPr>
        <w:t>URL</w:t>
      </w:r>
      <w:r w:rsidR="00B84719" w:rsidRPr="00B66D22">
        <w:rPr>
          <w:rFonts w:asciiTheme="minorBidi" w:hAnsiTheme="minorBidi" w:cstheme="minorBidi"/>
          <w:sz w:val="24"/>
          <w:szCs w:val="24"/>
          <w:rtl/>
        </w:rPr>
        <w:t xml:space="preserve"> חדשים לסוף התור. היא שולפת תוכן </w:t>
      </w:r>
      <w:r w:rsidR="00B84719" w:rsidRPr="00B66D22">
        <w:rPr>
          <w:rFonts w:asciiTheme="minorBidi" w:hAnsiTheme="minorBidi" w:cstheme="minorBidi"/>
          <w:sz w:val="24"/>
          <w:szCs w:val="24"/>
        </w:rPr>
        <w:t>HTML</w:t>
      </w:r>
      <w:r w:rsidR="00B84719" w:rsidRPr="00B66D22">
        <w:rPr>
          <w:rFonts w:asciiTheme="minorBidi" w:hAnsiTheme="minorBidi" w:cstheme="minorBidi"/>
          <w:sz w:val="24"/>
          <w:szCs w:val="24"/>
          <w:rtl/>
        </w:rPr>
        <w:t xml:space="preserve"> מ-</w:t>
      </w:r>
      <w:r w:rsidR="00B84719" w:rsidRPr="00B66D22">
        <w:rPr>
          <w:rFonts w:asciiTheme="minorBidi" w:hAnsiTheme="minorBidi" w:cstheme="minorBidi"/>
          <w:sz w:val="24"/>
          <w:szCs w:val="24"/>
        </w:rPr>
        <w:t>URL</w:t>
      </w:r>
      <w:r w:rsidR="00B84719" w:rsidRPr="00B66D22">
        <w:rPr>
          <w:rFonts w:asciiTheme="minorBidi" w:hAnsiTheme="minorBidi" w:cstheme="minorBidi"/>
          <w:sz w:val="24"/>
          <w:szCs w:val="24"/>
          <w:rtl/>
        </w:rPr>
        <w:t>-ים רלוונטיים, ושומרת אותם במבנה נתונים. בכניסה לכל לינק נשמרים הרפרנסים להמשך פעולת הזחלן. התהליך נעצר כשמגיעים למגבלת 50 דפים או כשהתור מתרוקן.</w:t>
      </w:r>
      <w:r w:rsidR="00B84719" w:rsidRPr="00B66D22">
        <w:rPr>
          <w:rFonts w:asciiTheme="minorBidi" w:hAnsiTheme="minorBidi" w:cstheme="minorBidi"/>
          <w:sz w:val="24"/>
          <w:szCs w:val="24"/>
        </w:rPr>
        <w:br/>
      </w:r>
      <w:r w:rsidR="00B84719" w:rsidRPr="00B66D22">
        <w:rPr>
          <w:rFonts w:asciiTheme="minorBidi" w:hAnsiTheme="minorBidi" w:cstheme="minorBidi"/>
          <w:b/>
          <w:sz w:val="24"/>
          <w:szCs w:val="24"/>
        </w:rPr>
        <w:t>Active Authenticated User Point System</w:t>
      </w:r>
      <w:r w:rsidR="00B84719" w:rsidRPr="00B66D22">
        <w:rPr>
          <w:rFonts w:asciiTheme="minorBidi" w:hAnsiTheme="minorBidi" w:cstheme="minorBidi"/>
          <w:b/>
          <w:sz w:val="24"/>
          <w:szCs w:val="24"/>
          <w:rtl/>
        </w:rPr>
        <w:t xml:space="preserve"> – מערכת ניקוד למשתמשים מחוברים משתמשים</w:t>
      </w:r>
      <w:r w:rsidR="00B84719" w:rsidRPr="00B66D22">
        <w:rPr>
          <w:rFonts w:asciiTheme="minorBidi" w:hAnsiTheme="minorBidi" w:cstheme="minorBidi"/>
          <w:sz w:val="24"/>
          <w:szCs w:val="24"/>
        </w:rPr>
        <w:br/>
      </w:r>
      <w:r w:rsidR="00B84719" w:rsidRPr="00B66D22">
        <w:rPr>
          <w:rFonts w:asciiTheme="minorBidi" w:hAnsiTheme="minorBidi" w:cstheme="minorBidi"/>
          <w:sz w:val="24"/>
          <w:szCs w:val="24"/>
          <w:rtl/>
        </w:rPr>
        <w:t>מערכת אימות משתמשים עם מנגנון נקודות מובנה. המערכת בודקת את הזמן שעבר מ-ההתחברות האחרונה ומעניקה נקודות רק אם עבר יותר מדקה. זה מונע צבירת נקודות מלאכותית ומעודד התחברות קבועה.</w:t>
      </w:r>
      <w:r w:rsidR="00B84719" w:rsidRPr="00B66D22">
        <w:rPr>
          <w:rFonts w:asciiTheme="minorBidi" w:hAnsiTheme="minorBidi" w:cstheme="minorBidi"/>
          <w:sz w:val="24"/>
          <w:szCs w:val="24"/>
        </w:rPr>
        <w:br/>
      </w:r>
      <w:r w:rsidR="00AE1DD8" w:rsidRPr="00BD5C04">
        <w:rPr>
          <w:rFonts w:asciiTheme="minorBidi" w:hAnsiTheme="minorBidi" w:cstheme="minorBidi"/>
          <w:b/>
          <w:sz w:val="24"/>
          <w:szCs w:val="24"/>
        </w:rPr>
        <w:t>create</w:t>
      </w:r>
      <w:r w:rsidR="00B84719" w:rsidRPr="00B66D22">
        <w:rPr>
          <w:rFonts w:asciiTheme="minorBidi" w:hAnsiTheme="minorBidi" w:cstheme="minorBidi"/>
          <w:b/>
          <w:sz w:val="24"/>
          <w:szCs w:val="24"/>
        </w:rPr>
        <w:t>_plot_</w:t>
      </w:r>
      <w:r w:rsidR="00AE1DD8" w:rsidRPr="00BD5C04">
        <w:rPr>
          <w:rFonts w:asciiTheme="minorBidi" w:hAnsiTheme="minorBidi" w:cstheme="minorBidi"/>
          <w:b/>
          <w:sz w:val="24"/>
          <w:szCs w:val="24"/>
        </w:rPr>
        <w:t>base</w:t>
      </w:r>
      <w:r w:rsidR="00E45C71">
        <w:rPr>
          <w:rFonts w:asciiTheme="minorBidi" w:hAnsiTheme="minorBidi" w:cstheme="minorBidi"/>
          <w:b/>
          <w:sz w:val="24"/>
          <w:szCs w:val="24"/>
          <w:lang w:val="en-US"/>
        </w:rPr>
        <w:t>64</w:t>
      </w:r>
      <w:r w:rsidR="00BC5397" w:rsidRPr="00B66D22">
        <w:rPr>
          <w:rFonts w:asciiTheme="minorBidi" w:hAnsiTheme="minorBidi" w:cstheme="minorBidi"/>
          <w:b/>
          <w:sz w:val="24"/>
          <w:szCs w:val="24"/>
          <w:rtl/>
        </w:rPr>
        <w:t xml:space="preserve"> </w:t>
      </w:r>
      <w:r w:rsidR="00B84719" w:rsidRPr="00B66D22">
        <w:rPr>
          <w:rFonts w:asciiTheme="minorBidi" w:hAnsiTheme="minorBidi" w:cstheme="minorBidi"/>
          <w:b/>
          <w:sz w:val="24"/>
          <w:szCs w:val="24"/>
          <w:rtl/>
        </w:rPr>
        <w:t>– עיבוד גרפים יעיל</w:t>
      </w:r>
      <w:r w:rsidR="00B84719" w:rsidRPr="00B66D22">
        <w:rPr>
          <w:rFonts w:asciiTheme="minorBidi" w:hAnsiTheme="minorBidi" w:cstheme="minorBidi"/>
          <w:sz w:val="24"/>
          <w:szCs w:val="24"/>
        </w:rPr>
        <w:br/>
      </w:r>
      <w:r w:rsidR="00B84719" w:rsidRPr="00B66D22">
        <w:rPr>
          <w:rFonts w:asciiTheme="minorBidi" w:hAnsiTheme="minorBidi" w:cstheme="minorBidi"/>
          <w:sz w:val="24"/>
          <w:szCs w:val="24"/>
          <w:rtl/>
        </w:rPr>
        <w:t>פונקציה ליצירת גרפים ועיבודם לתצוגה ב-</w:t>
      </w:r>
      <w:r w:rsidR="00B84719" w:rsidRPr="00B66D22">
        <w:rPr>
          <w:rFonts w:asciiTheme="minorBidi" w:hAnsiTheme="minorBidi" w:cstheme="minorBidi"/>
          <w:sz w:val="24"/>
          <w:szCs w:val="24"/>
        </w:rPr>
        <w:t>HTML</w:t>
      </w:r>
      <w:r w:rsidR="00B84719" w:rsidRPr="00B66D22">
        <w:rPr>
          <w:rFonts w:asciiTheme="minorBidi" w:hAnsiTheme="minorBidi" w:cstheme="minorBidi"/>
          <w:sz w:val="24"/>
          <w:szCs w:val="24"/>
          <w:rtl/>
        </w:rPr>
        <w:t>. הפונקציה משתמשת ב-</w:t>
      </w:r>
      <w:r w:rsidR="00B84719" w:rsidRPr="00B66D22">
        <w:rPr>
          <w:rFonts w:asciiTheme="minorBidi" w:hAnsiTheme="minorBidi" w:cstheme="minorBidi"/>
          <w:sz w:val="24"/>
          <w:szCs w:val="24"/>
        </w:rPr>
        <w:t>BytesIO buffer</w:t>
      </w:r>
      <w:r w:rsidR="00B84719" w:rsidRPr="00B66D22">
        <w:rPr>
          <w:rFonts w:asciiTheme="minorBidi" w:hAnsiTheme="minorBidi" w:cstheme="minorBidi"/>
          <w:sz w:val="24"/>
          <w:szCs w:val="24"/>
          <w:rtl/>
        </w:rPr>
        <w:t xml:space="preserve"> לעיבוד יעיל בזיכרון, מקודדת את התמונה ל-</w:t>
      </w:r>
      <w:r w:rsidR="00B84719" w:rsidRPr="00B66D22">
        <w:rPr>
          <w:rFonts w:asciiTheme="minorBidi" w:hAnsiTheme="minorBidi" w:cstheme="minorBidi"/>
          <w:sz w:val="24"/>
          <w:szCs w:val="24"/>
        </w:rPr>
        <w:t>base</w:t>
      </w:r>
      <w:r w:rsidR="00B84719" w:rsidRPr="00B66D22">
        <w:rPr>
          <w:rFonts w:asciiTheme="minorBidi" w:hAnsiTheme="minorBidi" w:cstheme="minorBidi"/>
          <w:sz w:val="24"/>
          <w:szCs w:val="24"/>
          <w:rtl/>
        </w:rPr>
        <w:t>64 ומנקה את הזיכרון כדי למנוע דליפות זיכרון.</w:t>
      </w:r>
      <w:r w:rsidR="00B84719" w:rsidRPr="00B66D22">
        <w:rPr>
          <w:rFonts w:asciiTheme="minorBidi" w:hAnsiTheme="minorBidi" w:cstheme="minorBidi"/>
          <w:sz w:val="24"/>
          <w:szCs w:val="24"/>
        </w:rPr>
        <w:br/>
      </w:r>
      <w:r w:rsidR="00B84719" w:rsidRPr="00B66D22">
        <w:rPr>
          <w:rFonts w:asciiTheme="minorBidi" w:hAnsiTheme="minorBidi" w:cstheme="minorBidi"/>
          <w:b/>
          <w:sz w:val="24"/>
          <w:szCs w:val="24"/>
        </w:rPr>
        <w:t>send_prompt</w:t>
      </w:r>
      <w:r w:rsidR="00B84719" w:rsidRPr="00B66D22">
        <w:rPr>
          <w:rFonts w:asciiTheme="minorBidi" w:hAnsiTheme="minorBidi" w:cstheme="minorBidi"/>
          <w:b/>
          <w:sz w:val="24"/>
          <w:szCs w:val="24"/>
          <w:rtl/>
        </w:rPr>
        <w:t xml:space="preserve"> – אינטגרציה עם </w:t>
      </w:r>
      <w:r w:rsidR="00B84719" w:rsidRPr="00B66D22">
        <w:rPr>
          <w:rFonts w:asciiTheme="minorBidi" w:hAnsiTheme="minorBidi" w:cstheme="minorBidi"/>
          <w:b/>
          <w:sz w:val="24"/>
          <w:szCs w:val="24"/>
        </w:rPr>
        <w:t>AI</w:t>
      </w:r>
      <w:r w:rsidR="00B84719" w:rsidRPr="00B66D22">
        <w:rPr>
          <w:rFonts w:asciiTheme="minorBidi" w:hAnsiTheme="minorBidi" w:cstheme="minorBidi"/>
          <w:sz w:val="24"/>
          <w:szCs w:val="24"/>
        </w:rPr>
        <w:br/>
      </w:r>
      <w:r w:rsidR="00B84719" w:rsidRPr="00B66D22">
        <w:rPr>
          <w:rFonts w:asciiTheme="minorBidi" w:hAnsiTheme="minorBidi" w:cstheme="minorBidi"/>
          <w:sz w:val="24"/>
          <w:szCs w:val="24"/>
          <w:rtl/>
        </w:rPr>
        <w:t>פונקציה המטפלת בשליחת שאלות ל-</w:t>
      </w:r>
      <w:r w:rsidR="00B84719" w:rsidRPr="00B66D22">
        <w:rPr>
          <w:rFonts w:asciiTheme="minorBidi" w:hAnsiTheme="minorBidi" w:cstheme="minorBidi"/>
          <w:sz w:val="24"/>
          <w:szCs w:val="24"/>
        </w:rPr>
        <w:t>Google Gemini AI</w:t>
      </w:r>
      <w:r w:rsidR="00B84719" w:rsidRPr="00B66D22">
        <w:rPr>
          <w:rFonts w:asciiTheme="minorBidi" w:hAnsiTheme="minorBidi" w:cstheme="minorBidi"/>
          <w:sz w:val="24"/>
          <w:szCs w:val="24"/>
          <w:rtl/>
        </w:rPr>
        <w:t xml:space="preserve"> עם קונטקסט של נתוני חיישנים. המערכת בונה </w:t>
      </w:r>
      <w:r w:rsidR="00B84719" w:rsidRPr="00B66D22">
        <w:rPr>
          <w:rFonts w:asciiTheme="minorBidi" w:hAnsiTheme="minorBidi" w:cstheme="minorBidi"/>
          <w:sz w:val="24"/>
          <w:szCs w:val="24"/>
        </w:rPr>
        <w:t>prompt</w:t>
      </w:r>
      <w:r w:rsidR="00B84719" w:rsidRPr="00B66D22">
        <w:rPr>
          <w:rFonts w:asciiTheme="minorBidi" w:hAnsiTheme="minorBidi" w:cstheme="minorBidi"/>
          <w:sz w:val="24"/>
          <w:szCs w:val="24"/>
          <w:rtl/>
        </w:rPr>
        <w:t xml:space="preserve"> מורכב הכולל נתונים היסטוריים, שמירת הקשר שיחה, והגנה מפני ניסיונות עקיפת הוראות המערכת.</w:t>
      </w:r>
    </w:p>
    <w:p w14:paraId="2F95470F" w14:textId="4C143A7C" w:rsidR="004E7350" w:rsidRDefault="00B84719" w:rsidP="004E7350">
      <w:pPr>
        <w:bidi/>
        <w:spacing w:after="100" w:line="240" w:lineRule="auto"/>
        <w:rPr>
          <w:rFonts w:asciiTheme="minorBidi" w:hAnsiTheme="minorBidi" w:cstheme="minorBidi"/>
          <w:b/>
          <w:sz w:val="24"/>
          <w:szCs w:val="24"/>
          <w:rtl/>
        </w:rPr>
      </w:pPr>
      <w:r w:rsidRPr="00B66D22">
        <w:rPr>
          <w:rFonts w:asciiTheme="minorBidi" w:hAnsiTheme="minorBidi" w:cstheme="minorBidi"/>
          <w:sz w:val="24"/>
          <w:szCs w:val="24"/>
        </w:rPr>
        <w:br/>
        <w:t>1.2</w:t>
      </w:r>
      <w:r w:rsidR="00BC5397" w:rsidRPr="00B66D22">
        <w:rPr>
          <w:rFonts w:asciiTheme="minorBidi" w:hAnsiTheme="minorBidi" w:cstheme="minorBidi"/>
          <w:sz w:val="24"/>
          <w:szCs w:val="24"/>
          <w:rtl/>
        </w:rPr>
        <w:t xml:space="preserve"> </w:t>
      </w:r>
      <w:r w:rsidR="00BC5397" w:rsidRPr="00B66D22">
        <w:rPr>
          <w:rFonts w:asciiTheme="minorBidi" w:hAnsiTheme="minorBidi" w:cstheme="minorBidi"/>
          <w:b/>
          <w:sz w:val="24"/>
          <w:szCs w:val="24"/>
          <w:u w:val="single"/>
        </w:rPr>
        <w:t>Microservices</w:t>
      </w:r>
      <w:r w:rsidR="00BC5397" w:rsidRPr="00B66D22">
        <w:rPr>
          <w:rFonts w:asciiTheme="minorBidi" w:hAnsiTheme="minorBidi" w:cstheme="minorBidi"/>
          <w:b/>
          <w:sz w:val="24"/>
          <w:szCs w:val="24"/>
          <w:u w:val="single"/>
          <w:rtl/>
        </w:rPr>
        <w:t xml:space="preserve"> </w:t>
      </w:r>
      <w:r w:rsidRPr="00B66D22">
        <w:rPr>
          <w:rFonts w:asciiTheme="minorBidi" w:hAnsiTheme="minorBidi" w:cstheme="minorBidi"/>
          <w:bCs/>
          <w:sz w:val="24"/>
          <w:szCs w:val="24"/>
          <w:u w:val="single"/>
          <w:rtl/>
        </w:rPr>
        <w:t>שנעשה בהם שימוש</w:t>
      </w:r>
    </w:p>
    <w:p w14:paraId="063769BA" w14:textId="77777777" w:rsidR="004E7350" w:rsidRPr="004E7350" w:rsidRDefault="004E7350" w:rsidP="004E7350">
      <w:pPr>
        <w:pStyle w:val="ListParagraph"/>
        <w:numPr>
          <w:ilvl w:val="0"/>
          <w:numId w:val="60"/>
        </w:numPr>
        <w:bidi/>
        <w:spacing w:after="100" w:line="240" w:lineRule="auto"/>
        <w:rPr>
          <w:rFonts w:asciiTheme="minorBidi" w:hAnsiTheme="minorBidi" w:cstheme="minorBidi"/>
          <w:bCs/>
          <w:sz w:val="24"/>
          <w:szCs w:val="24"/>
          <w:u w:val="single"/>
        </w:rPr>
      </w:pPr>
      <w:r w:rsidRPr="004E7350">
        <w:rPr>
          <w:rFonts w:asciiTheme="minorBidi" w:hAnsiTheme="minorBidi" w:cstheme="minorBidi"/>
          <w:b/>
          <w:sz w:val="24"/>
          <w:szCs w:val="24"/>
        </w:rPr>
        <w:t>Database Microservice</w:t>
      </w:r>
      <w:r w:rsidRPr="004E7350">
        <w:rPr>
          <w:rFonts w:asciiTheme="minorBidi" w:hAnsiTheme="minorBidi" w:cstheme="minorBidi" w:hint="cs"/>
          <w:b/>
          <w:sz w:val="24"/>
          <w:szCs w:val="24"/>
          <w:rtl/>
        </w:rPr>
        <w:t xml:space="preserve"> </w:t>
      </w:r>
      <w:r w:rsidRPr="004E7350">
        <w:rPr>
          <w:rFonts w:asciiTheme="minorBidi" w:hAnsiTheme="minorBidi" w:cstheme="minorBidi"/>
          <w:b/>
          <w:sz w:val="24"/>
          <w:szCs w:val="24"/>
        </w:rPr>
        <w:t>–</w:t>
      </w:r>
      <w:r w:rsidRPr="004E7350">
        <w:rPr>
          <w:rFonts w:asciiTheme="minorBidi" w:hAnsiTheme="minorBidi" w:cstheme="minorBidi" w:hint="cs"/>
          <w:b/>
          <w:sz w:val="24"/>
          <w:szCs w:val="24"/>
          <w:rtl/>
        </w:rPr>
        <w:t xml:space="preserve"> </w:t>
      </w:r>
      <w:r w:rsidRPr="004E7350">
        <w:rPr>
          <w:rFonts w:asciiTheme="minorBidi" w:hAnsiTheme="minorBidi" w:cstheme="minorBidi"/>
          <w:sz w:val="24"/>
          <w:szCs w:val="24"/>
          <w:rtl/>
        </w:rPr>
        <w:t xml:space="preserve">מיקרו-שירות נפרד המטפל בכל פעולות מסד הנתונים עם </w:t>
      </w:r>
      <w:r w:rsidRPr="004E7350">
        <w:rPr>
          <w:rFonts w:asciiTheme="minorBidi" w:hAnsiTheme="minorBidi" w:cstheme="minorBidi"/>
          <w:sz w:val="24"/>
          <w:szCs w:val="24"/>
        </w:rPr>
        <w:t>Firebase</w:t>
      </w:r>
      <w:r w:rsidRPr="004E7350">
        <w:rPr>
          <w:rFonts w:asciiTheme="minorBidi" w:hAnsiTheme="minorBidi" w:cstheme="minorBidi"/>
          <w:sz w:val="24"/>
          <w:szCs w:val="24"/>
          <w:rtl/>
        </w:rPr>
        <w:t>.</w:t>
      </w:r>
    </w:p>
    <w:p w14:paraId="336DF4B6" w14:textId="214729DD" w:rsidR="004E7350" w:rsidRPr="004E7350" w:rsidRDefault="004E7350" w:rsidP="004E7350">
      <w:pPr>
        <w:pStyle w:val="ListParagraph"/>
        <w:numPr>
          <w:ilvl w:val="0"/>
          <w:numId w:val="60"/>
        </w:numPr>
        <w:bidi/>
        <w:spacing w:line="240" w:lineRule="auto"/>
        <w:rPr>
          <w:rFonts w:asciiTheme="minorBidi" w:hAnsiTheme="minorBidi" w:cstheme="minorBidi"/>
          <w:sz w:val="24"/>
          <w:szCs w:val="24"/>
        </w:rPr>
      </w:pPr>
      <w:r w:rsidRPr="004E7350">
        <w:rPr>
          <w:rFonts w:asciiTheme="minorBidi" w:hAnsiTheme="minorBidi" w:cstheme="minorBidi"/>
          <w:b/>
          <w:sz w:val="24"/>
          <w:szCs w:val="24"/>
        </w:rPr>
        <w:t>–</w:t>
      </w:r>
      <w:r w:rsidRPr="004E7350">
        <w:rPr>
          <w:rFonts w:asciiTheme="minorBidi" w:hAnsiTheme="minorBidi" w:cstheme="minorBidi"/>
          <w:sz w:val="24"/>
          <w:szCs w:val="24"/>
        </w:rPr>
        <w:t xml:space="preserve"> </w:t>
      </w:r>
      <w:r w:rsidRPr="004E7350">
        <w:rPr>
          <w:rFonts w:asciiTheme="minorBidi" w:hAnsiTheme="minorBidi" w:cstheme="minorBidi"/>
          <w:b/>
          <w:sz w:val="24"/>
          <w:szCs w:val="24"/>
        </w:rPr>
        <w:t>URL Handler Microservice</w:t>
      </w:r>
      <w:r>
        <w:rPr>
          <w:rFonts w:asciiTheme="minorBidi" w:hAnsiTheme="minorBidi" w:cstheme="minorBidi" w:hint="cs"/>
          <w:b/>
          <w:sz w:val="24"/>
          <w:szCs w:val="24"/>
          <w:rtl/>
        </w:rPr>
        <w:t xml:space="preserve"> </w:t>
      </w:r>
      <w:r w:rsidRPr="004E7350">
        <w:rPr>
          <w:sz w:val="24"/>
          <w:szCs w:val="24"/>
          <w:rtl/>
        </w:rPr>
        <w:t>מיקרו-שירות המטפל בפעולות</w:t>
      </w:r>
      <w:r w:rsidRPr="004E7350">
        <w:rPr>
          <w:rFonts w:asciiTheme="minorBidi" w:hAnsiTheme="minorBidi" w:cstheme="minorBidi"/>
          <w:sz w:val="24"/>
          <w:szCs w:val="24"/>
          <w:rtl/>
        </w:rPr>
        <w:t xml:space="preserve"> </w:t>
      </w:r>
      <w:r w:rsidRPr="004E7350">
        <w:rPr>
          <w:rFonts w:asciiTheme="minorBidi" w:hAnsiTheme="minorBidi" w:cstheme="minorBidi"/>
          <w:sz w:val="24"/>
          <w:szCs w:val="24"/>
        </w:rPr>
        <w:t>URL</w:t>
      </w:r>
      <w:r w:rsidRPr="004E7350">
        <w:rPr>
          <w:rFonts w:asciiTheme="minorBidi" w:hAnsiTheme="minorBidi" w:cstheme="minorBidi"/>
          <w:sz w:val="24"/>
          <w:szCs w:val="24"/>
          <w:rtl/>
        </w:rPr>
        <w:t xml:space="preserve"> </w:t>
      </w:r>
      <w:r w:rsidRPr="004E7350">
        <w:rPr>
          <w:sz w:val="24"/>
          <w:szCs w:val="24"/>
          <w:rtl/>
        </w:rPr>
        <w:t>ואימות</w:t>
      </w:r>
      <w:r w:rsidRPr="004E7350">
        <w:rPr>
          <w:rFonts w:asciiTheme="minorBidi" w:hAnsiTheme="minorBidi" w:cstheme="minorBidi"/>
          <w:sz w:val="24"/>
          <w:szCs w:val="24"/>
          <w:rtl/>
        </w:rPr>
        <w:t>.</w:t>
      </w:r>
    </w:p>
    <w:p w14:paraId="6B50817E" w14:textId="673CC464" w:rsidR="004E7350" w:rsidRPr="004E7350" w:rsidRDefault="004E7350" w:rsidP="004E7350">
      <w:pPr>
        <w:pStyle w:val="ListParagraph"/>
        <w:numPr>
          <w:ilvl w:val="0"/>
          <w:numId w:val="60"/>
        </w:numPr>
        <w:bidi/>
        <w:spacing w:line="240" w:lineRule="auto"/>
        <w:rPr>
          <w:rFonts w:asciiTheme="minorBidi" w:hAnsiTheme="minorBidi" w:cstheme="minorBidi"/>
          <w:sz w:val="24"/>
          <w:szCs w:val="24"/>
        </w:rPr>
      </w:pPr>
      <w:r w:rsidRPr="004E7350">
        <w:rPr>
          <w:rFonts w:asciiTheme="minorBidi" w:hAnsiTheme="minorBidi" w:cstheme="minorBidi"/>
          <w:b/>
          <w:sz w:val="24"/>
          <w:szCs w:val="24"/>
        </w:rPr>
        <w:t>–</w:t>
      </w:r>
      <w:r w:rsidRPr="004E7350">
        <w:rPr>
          <w:rFonts w:asciiTheme="minorBidi" w:hAnsiTheme="minorBidi" w:cstheme="minorBidi"/>
          <w:sz w:val="24"/>
          <w:szCs w:val="24"/>
        </w:rPr>
        <w:t xml:space="preserve"> </w:t>
      </w:r>
      <w:r w:rsidRPr="004E7350">
        <w:rPr>
          <w:rFonts w:asciiTheme="minorBidi" w:hAnsiTheme="minorBidi" w:cstheme="minorBidi"/>
          <w:b/>
          <w:sz w:val="24"/>
          <w:szCs w:val="24"/>
        </w:rPr>
        <w:t>Text Processing Microservice</w:t>
      </w:r>
      <w:r>
        <w:rPr>
          <w:rFonts w:asciiTheme="minorBidi" w:hAnsiTheme="minorBidi" w:cstheme="minorBidi" w:hint="cs"/>
          <w:b/>
          <w:sz w:val="24"/>
          <w:szCs w:val="24"/>
          <w:rtl/>
        </w:rPr>
        <w:t xml:space="preserve"> </w:t>
      </w:r>
      <w:r w:rsidRPr="004E7350">
        <w:rPr>
          <w:sz w:val="24"/>
          <w:szCs w:val="24"/>
          <w:rtl/>
        </w:rPr>
        <w:t>המטפל בכל פעולות עיבוד הטקסט</w:t>
      </w:r>
      <w:r w:rsidRPr="004E7350">
        <w:rPr>
          <w:rFonts w:asciiTheme="minorBidi" w:hAnsiTheme="minorBidi" w:cstheme="minorBidi"/>
          <w:sz w:val="24"/>
          <w:szCs w:val="24"/>
          <w:rtl/>
        </w:rPr>
        <w:t>.</w:t>
      </w:r>
    </w:p>
    <w:p w14:paraId="47EBAFC2" w14:textId="376CE292" w:rsidR="004E7350" w:rsidRPr="004E7350" w:rsidRDefault="004E7350" w:rsidP="004E7350">
      <w:pPr>
        <w:pStyle w:val="ListParagraph"/>
        <w:numPr>
          <w:ilvl w:val="0"/>
          <w:numId w:val="60"/>
        </w:numPr>
        <w:bidi/>
        <w:spacing w:line="240" w:lineRule="auto"/>
        <w:rPr>
          <w:rFonts w:asciiTheme="minorBidi" w:hAnsiTheme="minorBidi" w:cstheme="minorBidi"/>
          <w:sz w:val="24"/>
          <w:szCs w:val="24"/>
        </w:rPr>
      </w:pPr>
      <w:r w:rsidRPr="004E7350">
        <w:rPr>
          <w:rFonts w:asciiTheme="minorBidi" w:hAnsiTheme="minorBidi" w:cstheme="minorBidi"/>
          <w:b/>
          <w:sz w:val="24"/>
          <w:szCs w:val="24"/>
        </w:rPr>
        <w:t>–</w:t>
      </w:r>
      <w:r w:rsidRPr="004E7350">
        <w:rPr>
          <w:rFonts w:asciiTheme="minorBidi" w:hAnsiTheme="minorBidi" w:cstheme="minorBidi"/>
          <w:sz w:val="24"/>
          <w:szCs w:val="24"/>
        </w:rPr>
        <w:t xml:space="preserve"> </w:t>
      </w:r>
      <w:r w:rsidRPr="004E7350">
        <w:rPr>
          <w:rFonts w:asciiTheme="minorBidi" w:hAnsiTheme="minorBidi" w:cstheme="minorBidi"/>
          <w:b/>
          <w:sz w:val="24"/>
          <w:szCs w:val="24"/>
        </w:rPr>
        <w:t>Web Scraping Microservice</w:t>
      </w:r>
      <w:r>
        <w:rPr>
          <w:rFonts w:asciiTheme="minorBidi" w:hAnsiTheme="minorBidi" w:cstheme="minorBidi" w:hint="cs"/>
          <w:b/>
          <w:sz w:val="24"/>
          <w:szCs w:val="24"/>
          <w:rtl/>
        </w:rPr>
        <w:t xml:space="preserve"> </w:t>
      </w:r>
      <w:r w:rsidRPr="004E7350">
        <w:rPr>
          <w:sz w:val="24"/>
          <w:szCs w:val="24"/>
          <w:rtl/>
        </w:rPr>
        <w:t>המטפל בפעולות גרידת אתרים</w:t>
      </w:r>
      <w:r w:rsidRPr="004E7350">
        <w:rPr>
          <w:rFonts w:asciiTheme="minorBidi" w:hAnsiTheme="minorBidi" w:cstheme="minorBidi"/>
          <w:sz w:val="24"/>
          <w:szCs w:val="24"/>
          <w:rtl/>
        </w:rPr>
        <w:t>.</w:t>
      </w:r>
    </w:p>
    <w:p w14:paraId="4A3201E1" w14:textId="1202E63C" w:rsidR="004E7350" w:rsidRPr="004E7350" w:rsidRDefault="004E7350" w:rsidP="004E7350">
      <w:pPr>
        <w:pStyle w:val="ListParagraph"/>
        <w:numPr>
          <w:ilvl w:val="0"/>
          <w:numId w:val="60"/>
        </w:numPr>
        <w:bidi/>
        <w:spacing w:line="240" w:lineRule="auto"/>
        <w:rPr>
          <w:rFonts w:asciiTheme="minorBidi" w:hAnsiTheme="minorBidi" w:cstheme="minorBidi"/>
          <w:sz w:val="24"/>
          <w:szCs w:val="24"/>
        </w:rPr>
      </w:pPr>
      <w:r w:rsidRPr="004E7350">
        <w:rPr>
          <w:rFonts w:asciiTheme="minorBidi" w:hAnsiTheme="minorBidi" w:cstheme="minorBidi"/>
          <w:b/>
          <w:sz w:val="24"/>
          <w:szCs w:val="24"/>
        </w:rPr>
        <w:t>–</w:t>
      </w:r>
      <w:r w:rsidRPr="004E7350">
        <w:rPr>
          <w:rFonts w:asciiTheme="minorBidi" w:hAnsiTheme="minorBidi" w:cstheme="minorBidi"/>
          <w:sz w:val="24"/>
          <w:szCs w:val="24"/>
        </w:rPr>
        <w:t xml:space="preserve"> </w:t>
      </w:r>
      <w:r w:rsidRPr="004E7350">
        <w:rPr>
          <w:rFonts w:asciiTheme="minorBidi" w:hAnsiTheme="minorBidi" w:cstheme="minorBidi"/>
          <w:b/>
          <w:sz w:val="24"/>
          <w:szCs w:val="24"/>
        </w:rPr>
        <w:t>Crawling Microservice</w:t>
      </w:r>
      <w:r>
        <w:rPr>
          <w:rFonts w:asciiTheme="minorBidi" w:hAnsiTheme="minorBidi" w:cstheme="minorBidi" w:hint="cs"/>
          <w:b/>
          <w:sz w:val="24"/>
          <w:szCs w:val="24"/>
        </w:rPr>
        <w:t xml:space="preserve"> </w:t>
      </w:r>
      <w:r w:rsidRPr="004E7350">
        <w:rPr>
          <w:rFonts w:cstheme="minorBidi"/>
          <w:sz w:val="24"/>
          <w:szCs w:val="24"/>
          <w:rtl/>
        </w:rPr>
        <w:t>מארגן את תהליך הזחילה הכולל</w:t>
      </w:r>
      <w:r w:rsidRPr="004E7350">
        <w:rPr>
          <w:rFonts w:asciiTheme="minorBidi" w:hAnsiTheme="minorBidi" w:cstheme="minorBidi"/>
          <w:sz w:val="24"/>
          <w:szCs w:val="24"/>
        </w:rPr>
        <w:t>.</w:t>
      </w:r>
    </w:p>
    <w:p w14:paraId="2EDA4DEB" w14:textId="4E6C5EB7" w:rsidR="00F71503" w:rsidRDefault="004E7350" w:rsidP="004E7350">
      <w:pPr>
        <w:pStyle w:val="ListParagraph"/>
        <w:numPr>
          <w:ilvl w:val="0"/>
          <w:numId w:val="60"/>
        </w:numPr>
        <w:bidi/>
        <w:spacing w:line="240" w:lineRule="auto"/>
        <w:rPr>
          <w:rFonts w:asciiTheme="minorBidi" w:hAnsiTheme="minorBidi" w:cstheme="minorBidi"/>
          <w:sz w:val="24"/>
          <w:szCs w:val="24"/>
        </w:rPr>
      </w:pPr>
      <w:r w:rsidRPr="004E7350">
        <w:rPr>
          <w:rFonts w:asciiTheme="minorBidi" w:hAnsiTheme="minorBidi" w:cstheme="minorBidi"/>
          <w:b/>
          <w:sz w:val="24"/>
          <w:szCs w:val="24"/>
        </w:rPr>
        <w:t>Indexing Microservice</w:t>
      </w:r>
      <w:r>
        <w:rPr>
          <w:rFonts w:asciiTheme="minorBidi" w:hAnsiTheme="minorBidi" w:cstheme="minorBidi" w:hint="cs"/>
          <w:b/>
          <w:sz w:val="24"/>
          <w:szCs w:val="24"/>
        </w:rPr>
        <w:t xml:space="preserve"> </w:t>
      </w:r>
      <w:r w:rsidR="00DC2627" w:rsidRPr="004E7350">
        <w:rPr>
          <w:rFonts w:asciiTheme="minorBidi" w:hAnsiTheme="minorBidi" w:cstheme="minorBidi"/>
          <w:b/>
          <w:sz w:val="24"/>
          <w:szCs w:val="24"/>
        </w:rPr>
        <w:t>–</w:t>
      </w:r>
      <w:r w:rsidR="00DC2627">
        <w:rPr>
          <w:rFonts w:asciiTheme="minorBidi" w:hAnsiTheme="minorBidi" w:cstheme="minorBidi" w:hint="cs"/>
          <w:b/>
          <w:sz w:val="24"/>
          <w:szCs w:val="24"/>
          <w:rtl/>
        </w:rPr>
        <w:t xml:space="preserve"> </w:t>
      </w:r>
      <w:r w:rsidRPr="004E7350">
        <w:rPr>
          <w:rFonts w:asciiTheme="minorBidi" w:hAnsiTheme="minorBidi" w:cstheme="minorBidi"/>
          <w:b/>
          <w:sz w:val="24"/>
          <w:szCs w:val="24"/>
          <w:rtl/>
        </w:rPr>
        <w:t>ש</w:t>
      </w:r>
      <w:r w:rsidRPr="004E7350">
        <w:rPr>
          <w:sz w:val="24"/>
          <w:szCs w:val="24"/>
          <w:rtl/>
        </w:rPr>
        <w:t>ירות ראשי המארגן את כל המיקרו שירותים האחרים</w:t>
      </w:r>
      <w:r w:rsidRPr="004E7350">
        <w:rPr>
          <w:rFonts w:asciiTheme="minorBidi" w:hAnsiTheme="minorBidi" w:cstheme="minorBidi"/>
          <w:sz w:val="24"/>
          <w:szCs w:val="24"/>
          <w:rtl/>
        </w:rPr>
        <w:t>.</w:t>
      </w:r>
    </w:p>
    <w:p w14:paraId="4BA30AA8" w14:textId="77777777" w:rsidR="004E7350" w:rsidRPr="004E7350" w:rsidRDefault="004E7350" w:rsidP="004E7350">
      <w:pPr>
        <w:bidi/>
        <w:spacing w:line="240" w:lineRule="auto"/>
        <w:rPr>
          <w:rFonts w:asciiTheme="minorBidi" w:hAnsiTheme="minorBidi" w:cstheme="minorBidi"/>
          <w:sz w:val="24"/>
          <w:szCs w:val="24"/>
        </w:rPr>
      </w:pPr>
    </w:p>
    <w:p w14:paraId="16AEDA2A" w14:textId="2F8814CF" w:rsidR="0050231E" w:rsidRPr="008E2394" w:rsidRDefault="006168EE">
      <w:pPr>
        <w:bidi/>
        <w:spacing w:line="240" w:lineRule="auto"/>
        <w:rPr>
          <w:rFonts w:asciiTheme="minorBidi" w:hAnsiTheme="minorBidi" w:cstheme="minorBidi" w:hint="cs"/>
          <w:b/>
          <w:bCs/>
          <w:sz w:val="24"/>
          <w:szCs w:val="24"/>
          <w:u w:val="single"/>
          <w:rtl/>
          <w:lang w:val="en-US"/>
        </w:rPr>
      </w:pPr>
      <w:r>
        <w:rPr>
          <w:rFonts w:asciiTheme="minorBidi" w:hAnsiTheme="minorBidi" w:cstheme="minorBidi"/>
          <w:sz w:val="24"/>
          <w:szCs w:val="24"/>
          <w:lang w:val="en-US"/>
        </w:rPr>
        <w:t xml:space="preserve">  </w:t>
      </w:r>
      <w:r w:rsidR="00B84719" w:rsidRPr="00B66D22">
        <w:rPr>
          <w:rFonts w:asciiTheme="minorBidi" w:hAnsiTheme="minorBidi" w:cstheme="minorBidi"/>
          <w:sz w:val="24"/>
          <w:szCs w:val="24"/>
        </w:rPr>
        <w:t>1.3</w:t>
      </w:r>
      <w:r w:rsidR="008E2394">
        <w:rPr>
          <w:rFonts w:asciiTheme="minorBidi" w:hAnsiTheme="minorBidi" w:cstheme="minorBidi" w:hint="cs"/>
          <w:sz w:val="24"/>
          <w:szCs w:val="24"/>
          <w:rtl/>
          <w:lang w:val="en-US"/>
        </w:rPr>
        <w:t xml:space="preserve"> </w:t>
      </w:r>
      <w:r w:rsidR="008E2394" w:rsidRPr="008E2394">
        <w:rPr>
          <w:rFonts w:asciiTheme="minorBidi" w:hAnsiTheme="minorBidi" w:cstheme="minorBidi"/>
          <w:b/>
          <w:bCs/>
          <w:sz w:val="24"/>
          <w:szCs w:val="24"/>
          <w:u w:val="single"/>
          <w:lang w:val="en-US"/>
        </w:rPr>
        <w:t>KPI</w:t>
      </w:r>
      <w:r w:rsidR="008E2394" w:rsidRPr="008E2394">
        <w:rPr>
          <w:rFonts w:asciiTheme="minorBidi" w:hAnsiTheme="minorBidi" w:cstheme="minorBidi" w:hint="cs"/>
          <w:b/>
          <w:bCs/>
          <w:sz w:val="24"/>
          <w:szCs w:val="24"/>
          <w:u w:val="single"/>
          <w:rtl/>
          <w:lang w:val="en-US"/>
        </w:rPr>
        <w:t xml:space="preserve"> מרכזיים</w:t>
      </w:r>
    </w:p>
    <w:p w14:paraId="058E14EC" w14:textId="0DA0C11A" w:rsidR="0050231E" w:rsidRPr="004E7350" w:rsidRDefault="004E7350" w:rsidP="004E7350">
      <w:pPr>
        <w:pStyle w:val="ListParagraph"/>
        <w:numPr>
          <w:ilvl w:val="0"/>
          <w:numId w:val="61"/>
        </w:numPr>
        <w:bidi/>
        <w:spacing w:line="240" w:lineRule="auto"/>
        <w:rPr>
          <w:rFonts w:asciiTheme="minorBidi" w:hAnsiTheme="minorBidi" w:cstheme="minorBidi"/>
          <w:b/>
          <w:sz w:val="24"/>
          <w:szCs w:val="24"/>
          <w:u w:val="single"/>
        </w:rPr>
      </w:pPr>
      <w:r w:rsidRPr="004E7350">
        <w:rPr>
          <w:rFonts w:asciiTheme="minorBidi" w:hAnsiTheme="minorBidi" w:cstheme="minorBidi"/>
          <w:b/>
          <w:sz w:val="24"/>
          <w:szCs w:val="24"/>
        </w:rPr>
        <w:t>–</w:t>
      </w:r>
      <w:r w:rsidR="00B84719" w:rsidRPr="004E7350">
        <w:rPr>
          <w:rFonts w:asciiTheme="minorBidi" w:hAnsiTheme="minorBidi" w:cstheme="minorBidi"/>
          <w:sz w:val="24"/>
          <w:szCs w:val="24"/>
        </w:rPr>
        <w:t xml:space="preserve"> </w:t>
      </w:r>
      <w:r w:rsidR="00B84719" w:rsidRPr="004E7350">
        <w:rPr>
          <w:rFonts w:asciiTheme="minorBidi" w:hAnsiTheme="minorBidi" w:cstheme="minorBidi"/>
          <w:b/>
          <w:sz w:val="24"/>
          <w:szCs w:val="24"/>
        </w:rPr>
        <w:t>Performance</w:t>
      </w:r>
      <w:r w:rsidRPr="004E7350">
        <w:rPr>
          <w:rFonts w:asciiTheme="minorBidi" w:hAnsiTheme="minorBidi" w:cstheme="minorBidi" w:hint="cs"/>
          <w:b/>
          <w:sz w:val="24"/>
          <w:szCs w:val="24"/>
          <w:rtl/>
        </w:rPr>
        <w:t xml:space="preserve"> </w:t>
      </w:r>
      <w:r w:rsidR="00B84719" w:rsidRPr="004E7350">
        <w:rPr>
          <w:rFonts w:asciiTheme="minorBidi" w:hAnsiTheme="minorBidi" w:cstheme="minorBidi"/>
          <w:sz w:val="24"/>
          <w:szCs w:val="24"/>
          <w:rtl/>
        </w:rPr>
        <w:t>זמן תגובה של המערכת מהיר ויעיל.</w:t>
      </w:r>
    </w:p>
    <w:p w14:paraId="47BC4974" w14:textId="6B1CC940" w:rsidR="0050231E" w:rsidRPr="004E7350" w:rsidRDefault="004E7350" w:rsidP="004E7350">
      <w:pPr>
        <w:pStyle w:val="ListParagraph"/>
        <w:numPr>
          <w:ilvl w:val="0"/>
          <w:numId w:val="61"/>
        </w:numPr>
        <w:bidi/>
        <w:spacing w:line="240" w:lineRule="auto"/>
        <w:rPr>
          <w:rFonts w:asciiTheme="minorBidi" w:hAnsiTheme="minorBidi" w:cstheme="minorBidi"/>
          <w:b/>
          <w:sz w:val="24"/>
          <w:szCs w:val="24"/>
          <w:u w:val="single"/>
        </w:rPr>
      </w:pPr>
      <w:r w:rsidRPr="004E7350">
        <w:rPr>
          <w:rFonts w:asciiTheme="minorBidi" w:hAnsiTheme="minorBidi" w:cstheme="minorBidi"/>
          <w:b/>
          <w:sz w:val="24"/>
          <w:szCs w:val="24"/>
        </w:rPr>
        <w:t>–</w:t>
      </w:r>
      <w:r w:rsidR="00B84719" w:rsidRPr="004E7350">
        <w:rPr>
          <w:rFonts w:asciiTheme="minorBidi" w:hAnsiTheme="minorBidi" w:cstheme="minorBidi"/>
          <w:sz w:val="24"/>
          <w:szCs w:val="24"/>
        </w:rPr>
        <w:t xml:space="preserve"> </w:t>
      </w:r>
      <w:r w:rsidR="00B84719" w:rsidRPr="004E7350">
        <w:rPr>
          <w:rFonts w:asciiTheme="minorBidi" w:hAnsiTheme="minorBidi" w:cstheme="minorBidi"/>
          <w:b/>
          <w:sz w:val="24"/>
          <w:szCs w:val="24"/>
        </w:rPr>
        <w:t>User Experience</w:t>
      </w:r>
      <w:r w:rsidR="00B84719" w:rsidRPr="004E7350">
        <w:rPr>
          <w:rFonts w:asciiTheme="minorBidi" w:hAnsiTheme="minorBidi" w:cstheme="minorBidi"/>
          <w:sz w:val="24"/>
          <w:szCs w:val="24"/>
          <w:rtl/>
        </w:rPr>
        <w:t>חוסר שגיאות באפליקציה לפי הבדיקות. פשטות האפליקציה קיבלו דירוג גבוהה מהמשתמשים.</w:t>
      </w:r>
    </w:p>
    <w:p w14:paraId="057E8939" w14:textId="6879D893" w:rsidR="00F71503" w:rsidRPr="004E7350" w:rsidRDefault="004E7350" w:rsidP="004E7350">
      <w:pPr>
        <w:pStyle w:val="ListParagraph"/>
        <w:numPr>
          <w:ilvl w:val="0"/>
          <w:numId w:val="61"/>
        </w:numPr>
        <w:bidi/>
        <w:spacing w:line="240" w:lineRule="auto"/>
        <w:rPr>
          <w:rFonts w:asciiTheme="minorBidi" w:hAnsiTheme="minorBidi" w:cstheme="minorBidi"/>
          <w:b/>
          <w:sz w:val="24"/>
          <w:szCs w:val="24"/>
          <w:u w:val="single"/>
        </w:rPr>
      </w:pPr>
      <w:r w:rsidRPr="004E7350">
        <w:rPr>
          <w:rFonts w:asciiTheme="minorBidi" w:hAnsiTheme="minorBidi" w:cstheme="minorBidi"/>
          <w:b/>
          <w:sz w:val="24"/>
          <w:szCs w:val="24"/>
        </w:rPr>
        <w:t>–</w:t>
      </w:r>
      <w:r w:rsidR="00B84719" w:rsidRPr="004E7350">
        <w:rPr>
          <w:rFonts w:asciiTheme="minorBidi" w:hAnsiTheme="minorBidi" w:cstheme="minorBidi"/>
          <w:sz w:val="24"/>
          <w:szCs w:val="24"/>
        </w:rPr>
        <w:t xml:space="preserve"> </w:t>
      </w:r>
      <w:r w:rsidR="00B84719" w:rsidRPr="004E7350">
        <w:rPr>
          <w:rFonts w:asciiTheme="minorBidi" w:hAnsiTheme="minorBidi" w:cstheme="minorBidi"/>
          <w:b/>
          <w:sz w:val="24"/>
          <w:szCs w:val="24"/>
        </w:rPr>
        <w:t>Cost &amp; Resource Utilization</w:t>
      </w:r>
      <w:r w:rsidRPr="004E7350">
        <w:rPr>
          <w:rFonts w:asciiTheme="minorBidi" w:hAnsiTheme="minorBidi" w:cstheme="minorBidi" w:hint="cs"/>
          <w:b/>
          <w:sz w:val="24"/>
          <w:szCs w:val="24"/>
          <w:rtl/>
        </w:rPr>
        <w:t xml:space="preserve">ס </w:t>
      </w:r>
      <w:r w:rsidR="00B84719" w:rsidRPr="004E7350">
        <w:rPr>
          <w:rFonts w:asciiTheme="minorBidi" w:hAnsiTheme="minorBidi" w:cstheme="minorBidi"/>
          <w:sz w:val="24"/>
          <w:szCs w:val="24"/>
          <w:rtl/>
        </w:rPr>
        <w:t>כל המשאבים המשומשים חינמיים.</w:t>
      </w:r>
    </w:p>
    <w:p w14:paraId="0DEABDA0" w14:textId="77777777" w:rsidR="004E7350" w:rsidRPr="004E7350" w:rsidRDefault="004E7350" w:rsidP="004E7350">
      <w:pPr>
        <w:bidi/>
        <w:spacing w:line="240" w:lineRule="auto"/>
        <w:rPr>
          <w:rFonts w:asciiTheme="minorBidi" w:hAnsiTheme="minorBidi" w:cstheme="minorBidi"/>
          <w:b/>
          <w:sz w:val="24"/>
          <w:szCs w:val="24"/>
          <w:u w:val="single"/>
        </w:rPr>
      </w:pPr>
    </w:p>
    <w:p w14:paraId="2B22BBBD" w14:textId="5DA58412" w:rsidR="0050231E" w:rsidRPr="00B66D22" w:rsidRDefault="00B84719">
      <w:pPr>
        <w:bidi/>
        <w:spacing w:line="240" w:lineRule="auto"/>
        <w:rPr>
          <w:rFonts w:asciiTheme="minorBidi" w:hAnsiTheme="minorBidi" w:cstheme="minorBidi"/>
          <w:b/>
          <w:sz w:val="24"/>
          <w:szCs w:val="24"/>
          <w:u w:val="single"/>
        </w:rPr>
      </w:pPr>
      <w:r w:rsidRPr="00B66D22">
        <w:rPr>
          <w:rFonts w:asciiTheme="minorBidi" w:hAnsiTheme="minorBidi" w:cstheme="minorBidi"/>
          <w:sz w:val="24"/>
          <w:szCs w:val="24"/>
        </w:rPr>
        <w:t>1.4</w:t>
      </w:r>
      <w:r w:rsidR="00F71503" w:rsidRPr="00B66D22">
        <w:rPr>
          <w:rFonts w:asciiTheme="minorBidi" w:hAnsiTheme="minorBidi" w:cstheme="minorBidi"/>
          <w:sz w:val="24"/>
          <w:szCs w:val="24"/>
          <w:rtl/>
        </w:rPr>
        <w:t xml:space="preserve"> </w:t>
      </w:r>
      <w:r w:rsidRPr="00B66D22">
        <w:rPr>
          <w:rFonts w:asciiTheme="minorBidi" w:hAnsiTheme="minorBidi" w:cstheme="minorBidi"/>
          <w:bCs/>
          <w:sz w:val="24"/>
          <w:szCs w:val="24"/>
          <w:u w:val="single"/>
          <w:rtl/>
        </w:rPr>
        <w:t>ניתוח נתוני עתק</w:t>
      </w:r>
    </w:p>
    <w:p w14:paraId="7111DA46" w14:textId="77777777" w:rsidR="0050231E" w:rsidRPr="00B66D22" w:rsidRDefault="00B84719">
      <w:pPr>
        <w:bidi/>
        <w:spacing w:line="240" w:lineRule="auto"/>
        <w:rPr>
          <w:rFonts w:asciiTheme="minorBidi" w:hAnsiTheme="minorBidi" w:cstheme="minorBidi"/>
          <w:b/>
          <w:sz w:val="24"/>
          <w:szCs w:val="24"/>
          <w:u w:val="single"/>
        </w:rPr>
      </w:pPr>
      <w:r w:rsidRPr="00B66D22">
        <w:rPr>
          <w:rFonts w:asciiTheme="minorBidi" w:hAnsiTheme="minorBidi" w:cstheme="minorBidi"/>
          <w:sz w:val="24"/>
          <w:szCs w:val="24"/>
        </w:rPr>
        <w:drawing>
          <wp:anchor distT="114300" distB="114300" distL="114300" distR="114300" simplePos="0" relativeHeight="251658240" behindDoc="0" locked="0" layoutInCell="1" hidden="0" allowOverlap="1" wp14:anchorId="3F928F6A" wp14:editId="07777777">
            <wp:simplePos x="0" y="0"/>
            <wp:positionH relativeFrom="column">
              <wp:posOffset>4686300</wp:posOffset>
            </wp:positionH>
            <wp:positionV relativeFrom="paragraph">
              <wp:posOffset>134331</wp:posOffset>
            </wp:positionV>
            <wp:extent cx="2078540" cy="2617784"/>
            <wp:effectExtent l="0" t="0" r="0" b="0"/>
            <wp:wrapSquare wrapText="bothSides" distT="114300" distB="114300" distL="114300" distR="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078540" cy="2617784"/>
                    </a:xfrm>
                    <a:prstGeom prst="rect">
                      <a:avLst/>
                    </a:prstGeom>
                    <a:ln/>
                  </pic:spPr>
                </pic:pic>
              </a:graphicData>
            </a:graphic>
          </wp:anchor>
        </w:drawing>
      </w:r>
    </w:p>
    <w:p w14:paraId="72A3D3EC" w14:textId="77777777" w:rsidR="0050231E" w:rsidRPr="00B66D22" w:rsidRDefault="0050231E">
      <w:pPr>
        <w:bidi/>
        <w:spacing w:line="259" w:lineRule="auto"/>
        <w:ind w:right="360"/>
        <w:rPr>
          <w:rFonts w:asciiTheme="minorBidi" w:hAnsiTheme="minorBidi" w:cstheme="minorBidi"/>
          <w:sz w:val="24"/>
          <w:szCs w:val="24"/>
        </w:rPr>
      </w:pPr>
    </w:p>
    <w:p w14:paraId="0D0B940D" w14:textId="77777777" w:rsidR="0050231E" w:rsidRPr="00B66D22" w:rsidRDefault="0050231E">
      <w:pPr>
        <w:bidi/>
        <w:spacing w:line="259" w:lineRule="auto"/>
        <w:ind w:right="360"/>
        <w:rPr>
          <w:rFonts w:asciiTheme="minorBidi" w:hAnsiTheme="minorBidi" w:cstheme="minorBidi"/>
          <w:sz w:val="24"/>
          <w:szCs w:val="24"/>
        </w:rPr>
      </w:pPr>
    </w:p>
    <w:p w14:paraId="718A8823" w14:textId="77777777" w:rsidR="0050231E" w:rsidRPr="00B66D22" w:rsidRDefault="00B84719">
      <w:pPr>
        <w:bidi/>
        <w:spacing w:line="259" w:lineRule="auto"/>
        <w:ind w:left="720" w:right="360"/>
        <w:rPr>
          <w:rFonts w:asciiTheme="minorBidi" w:hAnsiTheme="minorBidi" w:cstheme="minorBidi"/>
          <w:sz w:val="24"/>
          <w:szCs w:val="24"/>
        </w:rPr>
      </w:pPr>
      <w:r w:rsidRPr="00B66D22">
        <w:rPr>
          <w:rFonts w:asciiTheme="minorBidi" w:hAnsiTheme="minorBidi" w:cstheme="minorBidi"/>
          <w:sz w:val="24"/>
          <w:szCs w:val="24"/>
          <w:rtl/>
        </w:rPr>
        <w:t>• כל דקה נמשך מידע מחיישנים, דבר הגורר לכמויות גדולות של מידע.</w:t>
      </w:r>
    </w:p>
    <w:p w14:paraId="0E27B00A" w14:textId="77777777" w:rsidR="0050231E" w:rsidRPr="00B66D22" w:rsidRDefault="0050231E">
      <w:pPr>
        <w:bidi/>
        <w:spacing w:line="259" w:lineRule="auto"/>
        <w:ind w:left="720" w:right="360"/>
        <w:rPr>
          <w:rFonts w:asciiTheme="minorBidi" w:hAnsiTheme="minorBidi" w:cstheme="minorBidi"/>
          <w:sz w:val="24"/>
          <w:szCs w:val="24"/>
        </w:rPr>
      </w:pPr>
    </w:p>
    <w:p w14:paraId="09954D8C" w14:textId="77777777" w:rsidR="0050231E" w:rsidRPr="00B66D22" w:rsidRDefault="00B84719">
      <w:pPr>
        <w:bidi/>
        <w:spacing w:line="259" w:lineRule="auto"/>
        <w:ind w:left="720" w:right="360"/>
        <w:rPr>
          <w:rFonts w:asciiTheme="minorBidi" w:hAnsiTheme="minorBidi" w:cstheme="minorBidi"/>
          <w:sz w:val="24"/>
          <w:szCs w:val="24"/>
        </w:rPr>
      </w:pPr>
      <w:r w:rsidRPr="00B66D22">
        <w:rPr>
          <w:rFonts w:asciiTheme="minorBidi" w:hAnsiTheme="minorBidi" w:cstheme="minorBidi"/>
          <w:sz w:val="24"/>
          <w:szCs w:val="24"/>
          <w:rtl/>
        </w:rPr>
        <w:t>• הגרפים מתארים את ממוצעים של טמפרטורה, לחות ולחץ ב-</w:t>
      </w:r>
      <w:r w:rsidRPr="00B66D22">
        <w:rPr>
          <w:rFonts w:asciiTheme="minorBidi" w:hAnsiTheme="minorBidi" w:cstheme="minorBidi"/>
          <w:sz w:val="24"/>
          <w:szCs w:val="24"/>
        </w:rPr>
        <w:t>indoor</w:t>
      </w:r>
      <w:r w:rsidRPr="00B66D22">
        <w:rPr>
          <w:rFonts w:asciiTheme="minorBidi" w:hAnsiTheme="minorBidi" w:cstheme="minorBidi"/>
          <w:sz w:val="24"/>
          <w:szCs w:val="24"/>
          <w:rtl/>
        </w:rPr>
        <w:t xml:space="preserve"> ו-</w:t>
      </w:r>
      <w:r w:rsidRPr="00B66D22">
        <w:rPr>
          <w:rFonts w:asciiTheme="minorBidi" w:hAnsiTheme="minorBidi" w:cstheme="minorBidi"/>
          <w:sz w:val="24"/>
          <w:szCs w:val="24"/>
        </w:rPr>
        <w:t>outdoor</w:t>
      </w:r>
      <w:r w:rsidRPr="00B66D22">
        <w:rPr>
          <w:rFonts w:asciiTheme="minorBidi" w:hAnsiTheme="minorBidi" w:cstheme="minorBidi"/>
          <w:sz w:val="24"/>
          <w:szCs w:val="24"/>
          <w:rtl/>
        </w:rPr>
        <w:t xml:space="preserve"> כל שעתיים (בשביל שיהיה קריא).</w:t>
      </w:r>
    </w:p>
    <w:p w14:paraId="60061E4C" w14:textId="77777777" w:rsidR="0050231E" w:rsidRPr="00B66D22" w:rsidRDefault="0050231E">
      <w:pPr>
        <w:bidi/>
        <w:spacing w:line="259" w:lineRule="auto"/>
        <w:ind w:left="720" w:right="360"/>
        <w:rPr>
          <w:rFonts w:asciiTheme="minorBidi" w:hAnsiTheme="minorBidi" w:cstheme="minorBidi"/>
          <w:sz w:val="24"/>
          <w:szCs w:val="24"/>
        </w:rPr>
      </w:pPr>
    </w:p>
    <w:p w14:paraId="70220589" w14:textId="77777777" w:rsidR="0050231E" w:rsidRPr="00B66D22" w:rsidRDefault="00B84719">
      <w:pPr>
        <w:bidi/>
        <w:spacing w:line="259" w:lineRule="auto"/>
        <w:ind w:left="720" w:right="360"/>
        <w:rPr>
          <w:rFonts w:asciiTheme="minorBidi" w:hAnsiTheme="minorBidi" w:cstheme="minorBidi"/>
          <w:sz w:val="24"/>
          <w:szCs w:val="24"/>
        </w:rPr>
      </w:pPr>
      <w:r w:rsidRPr="00B66D22">
        <w:rPr>
          <w:rFonts w:asciiTheme="minorBidi" w:hAnsiTheme="minorBidi" w:cstheme="minorBidi"/>
          <w:sz w:val="24"/>
          <w:szCs w:val="24"/>
          <w:rtl/>
        </w:rPr>
        <w:t>• ניתן לראות שבממוצע, הטמפרטורה והלחץ בפנים גבוהים יותר מבחוץ, והלחות ההפך.</w:t>
      </w:r>
    </w:p>
    <w:p w14:paraId="4B94D5A5" w14:textId="7A4642FC" w:rsidR="0050231E" w:rsidRPr="00B66D22" w:rsidRDefault="00B84719" w:rsidP="00BC396A">
      <w:pPr>
        <w:bidi/>
        <w:rPr>
          <w:rFonts w:asciiTheme="minorBidi" w:hAnsiTheme="minorBidi" w:cstheme="minorBidi"/>
          <w:sz w:val="24"/>
          <w:szCs w:val="24"/>
        </w:rPr>
      </w:pPr>
      <w:bookmarkStart w:id="2" w:name="_rl6quo7lqhxp" w:colFirst="0" w:colLast="0"/>
      <w:bookmarkEnd w:id="2"/>
      <w:r w:rsidRPr="00B66D22">
        <w:rPr>
          <w:rFonts w:asciiTheme="minorBidi" w:hAnsiTheme="minorBidi" w:cstheme="minorBidi"/>
          <w:sz w:val="24"/>
          <w:szCs w:val="24"/>
        </w:rPr>
        <w:br w:type="page"/>
      </w:r>
      <w:bookmarkStart w:id="3" w:name="_snev3edsb2tq" w:colFirst="0" w:colLast="0"/>
      <w:bookmarkEnd w:id="3"/>
    </w:p>
    <w:p w14:paraId="6A447A16" w14:textId="77777777" w:rsidR="007E66C3" w:rsidRPr="00B66D22" w:rsidRDefault="007E66C3" w:rsidP="007E66C3">
      <w:pPr>
        <w:bidi/>
        <w:spacing w:line="240" w:lineRule="auto"/>
        <w:rPr>
          <w:rFonts w:asciiTheme="minorBidi" w:hAnsiTheme="minorBidi" w:cstheme="minorBidi"/>
          <w:sz w:val="24"/>
          <w:szCs w:val="24"/>
          <w:rtl/>
        </w:rPr>
      </w:pPr>
      <w:r w:rsidRPr="00B66D22">
        <w:rPr>
          <w:rFonts w:asciiTheme="minorBidi" w:hAnsiTheme="minorBidi" w:cstheme="minorBidi"/>
          <w:b/>
          <w:noProof/>
          <w:sz w:val="24"/>
          <w:szCs w:val="24"/>
          <w:u w:val="single"/>
        </w:rPr>
        <mc:AlternateContent>
          <mc:Choice Requires="wps">
            <w:drawing>
              <wp:anchor distT="0" distB="0" distL="114300" distR="114300" simplePos="0" relativeHeight="251658259" behindDoc="0" locked="0" layoutInCell="1" allowOverlap="1" wp14:anchorId="0F19C6B7" wp14:editId="2F8D78E3">
                <wp:simplePos x="0" y="0"/>
                <wp:positionH relativeFrom="margin">
                  <wp:align>right</wp:align>
                </wp:positionH>
                <wp:positionV relativeFrom="paragraph">
                  <wp:posOffset>1905</wp:posOffset>
                </wp:positionV>
                <wp:extent cx="6819900" cy="311150"/>
                <wp:effectExtent l="0" t="0" r="0" b="6350"/>
                <wp:wrapSquare wrapText="bothSides"/>
                <wp:docPr id="561960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11150"/>
                        </a:xfrm>
                        <a:prstGeom prst="rect">
                          <a:avLst/>
                        </a:prstGeom>
                        <a:solidFill>
                          <a:schemeClr val="accent6"/>
                        </a:solidFill>
                        <a:ln w="9525">
                          <a:noFill/>
                          <a:miter lim="800000"/>
                          <a:headEnd/>
                          <a:tailEnd/>
                        </a:ln>
                      </wps:spPr>
                      <wps:txbx>
                        <w:txbxContent>
                          <w:p w14:paraId="3B662BBC" w14:textId="77777777" w:rsidR="007E66C3" w:rsidRPr="00B66D22" w:rsidRDefault="007C0135" w:rsidP="007C0135">
                            <w:pPr>
                              <w:pStyle w:val="Style1"/>
                              <w:numPr>
                                <w:ilvl w:val="0"/>
                                <w:numId w:val="58"/>
                              </w:numPr>
                              <w:rPr>
                                <w:rStyle w:val="Strong"/>
                                <w:b/>
                                <w:bCs/>
                                <w:rtl/>
                              </w:rPr>
                            </w:pPr>
                            <w:r w:rsidRPr="00B66D22">
                              <w:rPr>
                                <w:rStyle w:val="Strong"/>
                                <w:b/>
                                <w:bCs/>
                                <w:rtl/>
                              </w:rPr>
                              <w:t>ארכיטקטורת המערכת</w:t>
                            </w:r>
                          </w:p>
                          <w:p w14:paraId="4A83E0F3" w14:textId="77777777" w:rsidR="0044255B" w:rsidRDefault="0044255B"/>
                          <w:p w14:paraId="676FB6D3" w14:textId="4E54EFE4" w:rsidR="007E66C3" w:rsidRDefault="007E66C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F19C6B7" id="_x0000_s1028" type="#_x0000_t202" style="position:absolute;left:0;text-align:left;margin-left:485.8pt;margin-top:.15pt;width:537pt;height:24.5pt;z-index:251658259;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" fillcolor="#f79646 [3209]" stroked="f">
                <v:textbox>
                  <w:txbxContent>
                    <w:p w14:paraId="3B662BBC" w14:textId="77777777" w:rsidR="007E66C3" w:rsidRPr="00B66D22" w:rsidRDefault="007C0135" w:rsidP="007C0135">
                      <w:pPr>
                        <w:pStyle w:val="Style1"/>
                        <w:numPr>
                          <w:ilvl w:val="0"/>
                          <w:numId w:val="58"/>
                        </w:numPr>
                        <w:rPr>
                          <w:rStyle w:val="Strong"/>
                          <w:b/>
                          <w:bCs/>
                          <w:rtl/>
                        </w:rPr>
                      </w:pPr>
                      <w:r w:rsidRPr="00B66D22">
                        <w:rPr>
                          <w:rStyle w:val="Strong"/>
                          <w:b/>
                          <w:bCs/>
                          <w:rtl/>
                        </w:rPr>
                        <w:t>ארכיטקטורת המערכת</w:t>
                      </w:r>
                    </w:p>
                    <w:p w14:paraId="4A83E0F3" w14:textId="77777777" w:rsidR="0044255B" w:rsidRDefault="0044255B"/>
                    <w:p w14:paraId="676FB6D3" w14:textId="4E54EFE4" w:rsidR="007E66C3" w:rsidRDefault="007E66C3"/>
                  </w:txbxContent>
                </v:textbox>
                <w10:wrap type="square" anchorx="margin"/>
              </v:shape>
            </w:pict>
          </mc:Fallback>
        </mc:AlternateContent>
      </w:r>
    </w:p>
    <w:p w14:paraId="1FD82B33" w14:textId="77777777" w:rsidR="0050231E" w:rsidRPr="00B66D22" w:rsidRDefault="00B84719" w:rsidP="007E66C3">
      <w:pPr>
        <w:bidi/>
        <w:spacing w:line="240" w:lineRule="auto"/>
        <w:rPr>
          <w:rFonts w:asciiTheme="minorBidi" w:hAnsiTheme="minorBidi" w:cstheme="minorBidi"/>
          <w:b/>
          <w:sz w:val="24"/>
          <w:szCs w:val="24"/>
          <w:u w:val="single"/>
        </w:rPr>
      </w:pPr>
      <w:r w:rsidRPr="00B66D22">
        <w:rPr>
          <w:rFonts w:asciiTheme="minorBidi" w:hAnsiTheme="minorBidi" w:cstheme="minorBidi"/>
          <w:sz w:val="24"/>
          <w:szCs w:val="24"/>
        </w:rPr>
        <w:t>2.1</w:t>
      </w:r>
      <w:r w:rsidR="00BC5397" w:rsidRPr="00BC396A">
        <w:rPr>
          <w:rFonts w:hint="cs"/>
          <w:sz w:val="24"/>
          <w:szCs w:val="24"/>
          <w:rtl/>
        </w:rPr>
        <w:t xml:space="preserve"> </w:t>
      </w:r>
      <w:r w:rsidRPr="004E7350">
        <w:rPr>
          <w:rStyle w:val="Style2Char"/>
          <w:rtl/>
        </w:rPr>
        <w:t>תרשים ומאפיינים מרכזיים</w:t>
      </w:r>
    </w:p>
    <w:p w14:paraId="3656B9AB"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Pr>
        <w:drawing>
          <wp:inline distT="114300" distB="114300" distL="114300" distR="114300" wp14:anchorId="12E7CD39" wp14:editId="07777777">
            <wp:extent cx="4474312" cy="2397246"/>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474312" cy="2397246"/>
                    </a:xfrm>
                    <a:prstGeom prst="rect">
                      <a:avLst/>
                    </a:prstGeom>
                    <a:ln/>
                  </pic:spPr>
                </pic:pic>
              </a:graphicData>
            </a:graphic>
          </wp:inline>
        </w:drawing>
      </w:r>
    </w:p>
    <w:p w14:paraId="3463F1F1" w14:textId="77777777" w:rsidR="0050231E" w:rsidRPr="00B66D22" w:rsidRDefault="00BC5397">
      <w:pPr>
        <w:bidi/>
        <w:spacing w:line="240" w:lineRule="auto"/>
        <w:rPr>
          <w:rFonts w:asciiTheme="minorBidi" w:hAnsiTheme="minorBidi" w:cstheme="minorBidi"/>
          <w:b/>
          <w:sz w:val="24"/>
          <w:szCs w:val="24"/>
          <w:u w:val="single"/>
          <w:rtl/>
        </w:rPr>
      </w:pPr>
      <w:r w:rsidRPr="00B66D22">
        <w:rPr>
          <w:rFonts w:asciiTheme="minorBidi" w:hAnsiTheme="minorBidi" w:cstheme="minorBidi"/>
          <w:sz w:val="24"/>
          <w:szCs w:val="24"/>
        </w:rPr>
        <w:t>2.2</w:t>
      </w:r>
      <w:r w:rsidRPr="00BC396A">
        <w:rPr>
          <w:rFonts w:hint="cs"/>
          <w:sz w:val="24"/>
          <w:szCs w:val="24"/>
          <w:rtl/>
        </w:rPr>
        <w:t xml:space="preserve"> </w:t>
      </w:r>
      <w:r w:rsidRPr="004E7350">
        <w:rPr>
          <w:rStyle w:val="Style2Char"/>
          <w:rFonts w:hint="cs"/>
          <w:rtl/>
        </w:rPr>
        <w:t>תרשים</w:t>
      </w:r>
      <w:r w:rsidR="00B84719" w:rsidRPr="004E7350">
        <w:rPr>
          <w:rStyle w:val="Style2Char"/>
          <w:rtl/>
        </w:rPr>
        <w:t xml:space="preserve"> </w:t>
      </w:r>
      <w:r w:rsidR="00B84719" w:rsidRPr="004E7350">
        <w:rPr>
          <w:rStyle w:val="Style2Char"/>
        </w:rPr>
        <w:t>use case</w:t>
      </w:r>
      <w:r w:rsidR="00B84719" w:rsidRPr="004E7350">
        <w:rPr>
          <w:rStyle w:val="Style2Char"/>
          <w:rtl/>
        </w:rPr>
        <w:t xml:space="preserve"> מעודכן</w:t>
      </w:r>
    </w:p>
    <w:p w14:paraId="0AFF3E29" w14:textId="77777777" w:rsidR="00BC5397" w:rsidRPr="00B66D22" w:rsidRDefault="00BC5397" w:rsidP="00BC5397">
      <w:pPr>
        <w:bidi/>
        <w:spacing w:line="240" w:lineRule="auto"/>
        <w:rPr>
          <w:rFonts w:asciiTheme="minorBidi" w:hAnsiTheme="minorBidi" w:cstheme="minorBidi"/>
          <w:b/>
          <w:sz w:val="24"/>
          <w:szCs w:val="24"/>
          <w:u w:val="single"/>
        </w:rPr>
      </w:pPr>
    </w:p>
    <w:p w14:paraId="45FB0818" w14:textId="77777777" w:rsidR="0050231E" w:rsidRPr="00B66D22" w:rsidRDefault="00B84719">
      <w:pPr>
        <w:bidi/>
        <w:spacing w:line="240" w:lineRule="auto"/>
        <w:jc w:val="center"/>
        <w:rPr>
          <w:rFonts w:asciiTheme="minorBidi" w:hAnsiTheme="minorBidi" w:cstheme="minorBidi"/>
          <w:b/>
          <w:sz w:val="24"/>
          <w:szCs w:val="24"/>
        </w:rPr>
      </w:pPr>
      <w:r w:rsidRPr="00B66D22">
        <w:rPr>
          <w:rFonts w:asciiTheme="minorBidi" w:hAnsiTheme="minorBidi" w:cstheme="minorBidi"/>
          <w:b/>
          <w:sz w:val="24"/>
          <w:szCs w:val="24"/>
        </w:rPr>
        <w:drawing>
          <wp:inline distT="114300" distB="114300" distL="114300" distR="114300" wp14:anchorId="78A6C6F8" wp14:editId="4C32ECFE">
            <wp:extent cx="3494183" cy="5383383"/>
            <wp:effectExtent l="0" t="0" r="0" b="6985"/>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494183" cy="5383383"/>
                    </a:xfrm>
                    <a:prstGeom prst="rect">
                      <a:avLst/>
                    </a:prstGeom>
                    <a:ln/>
                  </pic:spPr>
                </pic:pic>
              </a:graphicData>
            </a:graphic>
          </wp:inline>
        </w:drawing>
      </w:r>
    </w:p>
    <w:p w14:paraId="53128261" w14:textId="77777777" w:rsidR="0050231E" w:rsidRPr="00B66D22" w:rsidRDefault="00B84719">
      <w:pPr>
        <w:bidi/>
        <w:spacing w:line="240" w:lineRule="auto"/>
        <w:rPr>
          <w:rFonts w:asciiTheme="minorBidi" w:hAnsiTheme="minorBidi" w:cstheme="minorBidi"/>
          <w:sz w:val="24"/>
          <w:szCs w:val="24"/>
        </w:rPr>
      </w:pPr>
      <w:r w:rsidRPr="00B66D22">
        <w:rPr>
          <w:rFonts w:asciiTheme="minorBidi" w:hAnsiTheme="minorBidi" w:cstheme="minorBidi"/>
          <w:sz w:val="24"/>
          <w:szCs w:val="24"/>
        </w:rPr>
        <w:br w:type="page"/>
      </w:r>
    </w:p>
    <w:p w14:paraId="0FDFFD27" w14:textId="77777777" w:rsidR="0050231E" w:rsidRPr="00B66D22" w:rsidRDefault="00B84719">
      <w:pPr>
        <w:bidi/>
        <w:spacing w:line="240" w:lineRule="auto"/>
        <w:rPr>
          <w:rFonts w:asciiTheme="minorBidi" w:hAnsiTheme="minorBidi" w:cstheme="minorBidi"/>
          <w:b/>
          <w:sz w:val="24"/>
          <w:szCs w:val="24"/>
          <w:u w:val="single"/>
        </w:rPr>
      </w:pPr>
      <w:r w:rsidRPr="00B66D22">
        <w:rPr>
          <w:rFonts w:asciiTheme="minorBidi" w:hAnsiTheme="minorBidi" w:cstheme="minorBidi"/>
          <w:sz w:val="24"/>
          <w:szCs w:val="24"/>
        </w:rPr>
        <w:t>2.3</w:t>
      </w:r>
      <w:r w:rsidR="00BC5397" w:rsidRPr="00B66D22">
        <w:rPr>
          <w:rFonts w:asciiTheme="minorBidi" w:hAnsiTheme="minorBidi" w:cstheme="minorBidi"/>
          <w:sz w:val="24"/>
          <w:szCs w:val="24"/>
          <w:rtl/>
        </w:rPr>
        <w:t xml:space="preserve"> </w:t>
      </w:r>
      <w:r w:rsidRPr="00B66D22">
        <w:rPr>
          <w:rStyle w:val="Style2Char"/>
          <w:rtl/>
        </w:rPr>
        <w:t>דרישות פונקציונליות</w:t>
      </w:r>
    </w:p>
    <w:p w14:paraId="62486C05" w14:textId="07F1B09B" w:rsidR="0050231E" w:rsidRPr="00B66D22" w:rsidRDefault="00BE1423">
      <w:pPr>
        <w:bidi/>
        <w:spacing w:line="240" w:lineRule="auto"/>
        <w:rPr>
          <w:rFonts w:asciiTheme="minorBidi" w:hAnsiTheme="minorBidi" w:cstheme="minorBidi"/>
          <w:b/>
          <w:sz w:val="24"/>
          <w:szCs w:val="24"/>
        </w:rPr>
      </w:pPr>
      <w:r w:rsidRPr="00B66D22">
        <w:rPr>
          <w:rFonts w:asciiTheme="minorBidi" w:hAnsiTheme="minorBidi" w:cstheme="minorBidi"/>
          <w:b/>
          <w:noProof/>
          <w:sz w:val="24"/>
          <w:szCs w:val="24"/>
          <w:u w:val="single"/>
        </w:rPr>
        <mc:AlternateContent>
          <mc:Choice Requires="wps">
            <w:drawing>
              <wp:anchor distT="0" distB="0" distL="114300" distR="114300" simplePos="0" relativeHeight="251658260" behindDoc="0" locked="0" layoutInCell="1" allowOverlap="1" wp14:anchorId="411919E6" wp14:editId="6F46C1A1">
                <wp:simplePos x="0" y="0"/>
                <wp:positionH relativeFrom="margin">
                  <wp:align>right</wp:align>
                </wp:positionH>
                <wp:positionV relativeFrom="paragraph">
                  <wp:posOffset>2074545</wp:posOffset>
                </wp:positionV>
                <wp:extent cx="6819900" cy="285750"/>
                <wp:effectExtent l="0" t="0" r="0" b="0"/>
                <wp:wrapSquare wrapText="bothSides"/>
                <wp:docPr id="558811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85750"/>
                        </a:xfrm>
                        <a:prstGeom prst="rect">
                          <a:avLst/>
                        </a:prstGeom>
                        <a:solidFill>
                          <a:schemeClr val="accent6"/>
                        </a:solidFill>
                        <a:ln w="9525">
                          <a:noFill/>
                          <a:miter lim="800000"/>
                          <a:headEnd/>
                          <a:tailEnd/>
                        </a:ln>
                      </wps:spPr>
                      <wps:txbx>
                        <w:txbxContent>
                          <w:p w14:paraId="508EECE6" w14:textId="77777777" w:rsidR="00B84719" w:rsidRPr="00C37535" w:rsidRDefault="00C37535" w:rsidP="00C37535">
                            <w:pPr>
                              <w:pStyle w:val="Style1"/>
                              <w:numPr>
                                <w:ilvl w:val="0"/>
                                <w:numId w:val="58"/>
                              </w:numPr>
                            </w:pPr>
                            <w:r w:rsidRPr="00C37535">
                              <w:rPr>
                                <w:rtl/>
                              </w:rPr>
                              <w:t>דרישות לא פונקציונליות</w:t>
                            </w:r>
                          </w:p>
                          <w:p w14:paraId="162308D3" w14:textId="77777777" w:rsidR="00B84719" w:rsidRDefault="00B84719" w:rsidP="00B66D22">
                            <w:pPr>
                              <w:pStyle w:val="Style1"/>
                              <w:tabs>
                                <w:tab w:val="left" w:pos="720"/>
                              </w:tabs>
                            </w:pPr>
                          </w:p>
                          <w:p w14:paraId="59165540" w14:textId="77777777" w:rsidR="00B66D22" w:rsidRDefault="00B66D22"/>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11919E6" id="_x0000_s1029" type="#_x0000_t202" style="position:absolute;left:0;text-align:left;margin-left:485.8pt;margin-top:163.35pt;width:537pt;height:22.5pt;z-index:2516582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" fillcolor="#f79646 [3209]" stroked="f">
                <v:textbox>
                  <w:txbxContent>
                    <w:p w14:paraId="508EECE6" w14:textId="77777777" w:rsidR="00B84719" w:rsidRPr="00C37535" w:rsidRDefault="00C37535" w:rsidP="00C37535">
                      <w:pPr>
                        <w:pStyle w:val="Style1"/>
                        <w:numPr>
                          <w:ilvl w:val="0"/>
                          <w:numId w:val="58"/>
                        </w:numPr>
                      </w:pPr>
                      <w:r w:rsidRPr="00C37535">
                        <w:rPr>
                          <w:rtl/>
                        </w:rPr>
                        <w:t>דרישות לא פונקציונליות</w:t>
                      </w:r>
                    </w:p>
                    <w:p w14:paraId="162308D3" w14:textId="77777777" w:rsidR="00B84719" w:rsidRDefault="00B84719" w:rsidP="00B66D22">
                      <w:pPr>
                        <w:pStyle w:val="Style1"/>
                        <w:tabs>
                          <w:tab w:val="left" w:pos="720"/>
                        </w:tabs>
                      </w:pPr>
                    </w:p>
                    <w:p w14:paraId="59165540" w14:textId="77777777" w:rsidR="00B66D22" w:rsidRDefault="00B66D22"/>
                  </w:txbxContent>
                </v:textbox>
                <w10:wrap type="square" anchorx="margin"/>
              </v:shape>
            </w:pict>
          </mc:Fallback>
        </mc:AlternateContent>
      </w:r>
    </w:p>
    <w:tbl>
      <w:tblPr>
        <w:bidiVisual/>
        <w:tblW w:w="10632"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75"/>
        <w:gridCol w:w="10257"/>
      </w:tblGrid>
      <w:tr w:rsidR="0050231E" w:rsidRPr="00BD5C04" w14:paraId="721EF0E8" w14:textId="19D7B92D" w:rsidTr="00BC5397">
        <w:trPr>
          <w:trHeight w:val="320"/>
        </w:trPr>
        <w:tc>
          <w:tcPr>
            <w:tcW w:w="375" w:type="dxa"/>
            <w:tcMar>
              <w:top w:w="100" w:type="dxa"/>
              <w:left w:w="100" w:type="dxa"/>
              <w:bottom w:w="100" w:type="dxa"/>
              <w:right w:w="100" w:type="dxa"/>
            </w:tcMar>
          </w:tcPr>
          <w:p w14:paraId="3657D53F" w14:textId="77777777" w:rsidR="0050231E" w:rsidRPr="00B66D22" w:rsidRDefault="00B84719">
            <w:pPr>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10257" w:type="dxa"/>
            <w:tcMar>
              <w:top w:w="100" w:type="dxa"/>
              <w:left w:w="100" w:type="dxa"/>
              <w:bottom w:w="100" w:type="dxa"/>
              <w:right w:w="100" w:type="dxa"/>
            </w:tcMar>
          </w:tcPr>
          <w:p w14:paraId="3335C02F" w14:textId="77777777" w:rsidR="0050231E" w:rsidRPr="00B66D22" w:rsidRDefault="00B84719">
            <w:pPr>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המערכת תאפשר למשתמש להזין מונח חיפוש ולקבל דפים רלוונטיים</w:t>
            </w:r>
          </w:p>
        </w:tc>
      </w:tr>
      <w:tr w:rsidR="0050231E" w:rsidRPr="00BD5C04" w14:paraId="02CC0830" w14:textId="65125B16" w:rsidTr="00BC5397">
        <w:trPr>
          <w:trHeight w:val="74"/>
        </w:trPr>
        <w:tc>
          <w:tcPr>
            <w:tcW w:w="375" w:type="dxa"/>
            <w:tcMar>
              <w:top w:w="100" w:type="dxa"/>
              <w:left w:w="100" w:type="dxa"/>
              <w:bottom w:w="100" w:type="dxa"/>
              <w:right w:w="100" w:type="dxa"/>
            </w:tcMar>
          </w:tcPr>
          <w:p w14:paraId="5BB246CD" w14:textId="77777777" w:rsidR="0050231E" w:rsidRPr="00B66D22" w:rsidRDefault="00B84719">
            <w:pP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10257" w:type="dxa"/>
            <w:tcMar>
              <w:top w:w="100" w:type="dxa"/>
              <w:left w:w="100" w:type="dxa"/>
              <w:bottom w:w="100" w:type="dxa"/>
              <w:right w:w="100" w:type="dxa"/>
            </w:tcMar>
          </w:tcPr>
          <w:p w14:paraId="027223C4" w14:textId="77777777" w:rsidR="0050231E" w:rsidRPr="00B66D22" w:rsidRDefault="00B84719">
            <w:pPr>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המערכת תציג היסטוריית חיפושים אחרונים ותאפשר בחירה מתוכה</w:t>
            </w:r>
          </w:p>
        </w:tc>
      </w:tr>
      <w:tr w:rsidR="0050231E" w:rsidRPr="00BD5C04" w14:paraId="50CC8D3D" w14:textId="21D1779F" w:rsidTr="00BC5397">
        <w:trPr>
          <w:trHeight w:val="252"/>
        </w:trPr>
        <w:tc>
          <w:tcPr>
            <w:tcW w:w="375" w:type="dxa"/>
            <w:tcMar>
              <w:top w:w="100" w:type="dxa"/>
              <w:left w:w="100" w:type="dxa"/>
              <w:bottom w:w="100" w:type="dxa"/>
              <w:right w:w="100" w:type="dxa"/>
            </w:tcMar>
          </w:tcPr>
          <w:p w14:paraId="3C703FCA" w14:textId="77777777" w:rsidR="0050231E" w:rsidRPr="00B66D22" w:rsidRDefault="00B84719">
            <w:pP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10257" w:type="dxa"/>
            <w:tcMar>
              <w:top w:w="100" w:type="dxa"/>
              <w:left w:w="100" w:type="dxa"/>
              <w:bottom w:w="100" w:type="dxa"/>
              <w:right w:w="100" w:type="dxa"/>
            </w:tcMar>
          </w:tcPr>
          <w:p w14:paraId="72CBCFC7" w14:textId="77777777" w:rsidR="0050231E" w:rsidRPr="00B66D22" w:rsidRDefault="00B84719">
            <w:pPr>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המערכת תאפשר למשתמשים מנהלים לבצע אינדוקס מחדש של אתרים ולאפס אינדקסים קיימים</w:t>
            </w:r>
          </w:p>
        </w:tc>
      </w:tr>
      <w:tr w:rsidR="0050231E" w:rsidRPr="00BD5C04" w14:paraId="7164E9A8" w14:textId="62821B4D" w:rsidTr="00BC5397">
        <w:trPr>
          <w:trHeight w:val="288"/>
        </w:trPr>
        <w:tc>
          <w:tcPr>
            <w:tcW w:w="375" w:type="dxa"/>
            <w:tcMar>
              <w:top w:w="100" w:type="dxa"/>
              <w:left w:w="100" w:type="dxa"/>
              <w:bottom w:w="100" w:type="dxa"/>
              <w:right w:w="100" w:type="dxa"/>
            </w:tcMar>
          </w:tcPr>
          <w:p w14:paraId="19CE78A9" w14:textId="77777777" w:rsidR="0050231E" w:rsidRPr="00B66D22" w:rsidRDefault="00B84719">
            <w:pP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10257" w:type="dxa"/>
            <w:tcMar>
              <w:top w:w="100" w:type="dxa"/>
              <w:left w:w="100" w:type="dxa"/>
              <w:bottom w:w="100" w:type="dxa"/>
              <w:right w:w="100" w:type="dxa"/>
            </w:tcMar>
          </w:tcPr>
          <w:p w14:paraId="0B1ACFA8" w14:textId="77777777" w:rsidR="0050231E" w:rsidRPr="00B66D22" w:rsidRDefault="00B84719">
            <w:pPr>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המערכת תספק ממשק להצגת נתונים סטטיסטיים המבוססים על חיישנים</w:t>
            </w:r>
          </w:p>
        </w:tc>
      </w:tr>
      <w:tr w:rsidR="0050231E" w:rsidRPr="00BD5C04" w14:paraId="03A896F5" w14:textId="2B85A63D" w:rsidTr="00BC5397">
        <w:trPr>
          <w:trHeight w:val="167"/>
        </w:trPr>
        <w:tc>
          <w:tcPr>
            <w:tcW w:w="375" w:type="dxa"/>
            <w:tcMar>
              <w:top w:w="100" w:type="dxa"/>
              <w:left w:w="100" w:type="dxa"/>
              <w:bottom w:w="100" w:type="dxa"/>
              <w:right w:w="100" w:type="dxa"/>
            </w:tcMar>
          </w:tcPr>
          <w:p w14:paraId="490C27DC" w14:textId="77777777" w:rsidR="0050231E" w:rsidRPr="00B66D22" w:rsidRDefault="00B84719">
            <w:pP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10257" w:type="dxa"/>
            <w:tcMar>
              <w:top w:w="100" w:type="dxa"/>
              <w:left w:w="100" w:type="dxa"/>
              <w:bottom w:w="100" w:type="dxa"/>
              <w:right w:w="100" w:type="dxa"/>
            </w:tcMar>
          </w:tcPr>
          <w:p w14:paraId="66792E52" w14:textId="77777777" w:rsidR="0050231E" w:rsidRPr="00B66D22" w:rsidRDefault="00B84719">
            <w:pPr>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המערכת תאפשר סינון לפי תאריך ושעה עבור מידע סטטיסטי</w:t>
            </w:r>
          </w:p>
        </w:tc>
      </w:tr>
    </w:tbl>
    <w:p w14:paraId="4B99056E" w14:textId="60B93458" w:rsidR="0050231E" w:rsidRPr="00B66D22" w:rsidRDefault="0050231E" w:rsidP="007E66C3">
      <w:pPr>
        <w:bidi/>
        <w:spacing w:line="240" w:lineRule="auto"/>
        <w:rPr>
          <w:rFonts w:asciiTheme="minorBidi" w:hAnsiTheme="minorBidi" w:cstheme="minorBidi"/>
          <w:b/>
          <w:sz w:val="24"/>
          <w:szCs w:val="24"/>
        </w:rPr>
      </w:pPr>
      <w:bookmarkStart w:id="4" w:name="_aodg0qdu1fgj" w:colFirst="0" w:colLast="0"/>
      <w:bookmarkEnd w:id="4"/>
    </w:p>
    <w:tbl>
      <w:tblPr>
        <w:bidiVisual/>
        <w:tblW w:w="10638"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90"/>
        <w:gridCol w:w="7905"/>
        <w:gridCol w:w="2343"/>
      </w:tblGrid>
      <w:tr w:rsidR="00BD5C04" w:rsidRPr="00BD5C04" w14:paraId="7EC108DC" w14:textId="0C4235B6" w:rsidTr="00BC5397">
        <w:trPr>
          <w:trHeight w:val="306"/>
        </w:trPr>
        <w:tc>
          <w:tcPr>
            <w:tcW w:w="390" w:type="dxa"/>
            <w:tcMar>
              <w:top w:w="100" w:type="dxa"/>
              <w:left w:w="100" w:type="dxa"/>
              <w:bottom w:w="100" w:type="dxa"/>
              <w:right w:w="100" w:type="dxa"/>
            </w:tcMar>
          </w:tcPr>
          <w:p w14:paraId="0196D4C1" w14:textId="77777777" w:rsidR="0050231E" w:rsidRPr="00B66D22" w:rsidRDefault="00B84719">
            <w:pP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7905" w:type="dxa"/>
            <w:tcMar>
              <w:top w:w="100" w:type="dxa"/>
              <w:left w:w="100" w:type="dxa"/>
              <w:bottom w:w="100" w:type="dxa"/>
              <w:right w:w="100" w:type="dxa"/>
            </w:tcMar>
          </w:tcPr>
          <w:p w14:paraId="49678C78"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המערכת תספק תוצאות חיפוש אמינות תוך שימוש באלגוריתמים להערכת התאמה</w:t>
            </w:r>
          </w:p>
        </w:tc>
        <w:tc>
          <w:tcPr>
            <w:tcW w:w="2343" w:type="dxa"/>
            <w:tcMar>
              <w:top w:w="100" w:type="dxa"/>
              <w:left w:w="100" w:type="dxa"/>
              <w:bottom w:w="100" w:type="dxa"/>
              <w:right w:w="100" w:type="dxa"/>
            </w:tcMar>
          </w:tcPr>
          <w:p w14:paraId="1A7C6766" w14:textId="77777777" w:rsidR="0050231E" w:rsidRPr="00B66D22" w:rsidRDefault="00B84719">
            <w:pPr>
              <w:spacing w:line="240" w:lineRule="auto"/>
              <w:jc w:val="center"/>
              <w:rPr>
                <w:rFonts w:asciiTheme="minorBidi" w:hAnsiTheme="minorBidi" w:cstheme="minorBidi"/>
                <w:sz w:val="24"/>
                <w:szCs w:val="24"/>
              </w:rPr>
            </w:pPr>
            <w:r w:rsidRPr="00B66D22">
              <w:rPr>
                <w:rFonts w:asciiTheme="minorBidi" w:hAnsiTheme="minorBidi" w:cstheme="minorBidi"/>
                <w:sz w:val="24"/>
                <w:szCs w:val="24"/>
              </w:rPr>
              <w:t>Reliability</w:t>
            </w:r>
          </w:p>
        </w:tc>
      </w:tr>
      <w:tr w:rsidR="00BD5C04" w:rsidRPr="00BD5C04" w14:paraId="4C2077B0" w14:textId="3530782A" w:rsidTr="00BC5397">
        <w:trPr>
          <w:trHeight w:val="15"/>
        </w:trPr>
        <w:tc>
          <w:tcPr>
            <w:tcW w:w="390" w:type="dxa"/>
            <w:tcMar>
              <w:top w:w="100" w:type="dxa"/>
              <w:left w:w="100" w:type="dxa"/>
              <w:bottom w:w="100" w:type="dxa"/>
              <w:right w:w="100" w:type="dxa"/>
            </w:tcMar>
          </w:tcPr>
          <w:p w14:paraId="7896F40A" w14:textId="77777777" w:rsidR="0050231E" w:rsidRPr="00B66D22" w:rsidRDefault="00B84719">
            <w:pP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7905" w:type="dxa"/>
            <w:tcMar>
              <w:top w:w="100" w:type="dxa"/>
              <w:left w:w="100" w:type="dxa"/>
              <w:bottom w:w="100" w:type="dxa"/>
              <w:right w:w="100" w:type="dxa"/>
            </w:tcMar>
          </w:tcPr>
          <w:p w14:paraId="242C7198"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הגרפים והנתונים יטענו תוך פחות מ-5 שניות ברוב המקרים</w:t>
            </w:r>
          </w:p>
        </w:tc>
        <w:tc>
          <w:tcPr>
            <w:tcW w:w="2343" w:type="dxa"/>
            <w:tcMar>
              <w:top w:w="100" w:type="dxa"/>
              <w:left w:w="100" w:type="dxa"/>
              <w:bottom w:w="100" w:type="dxa"/>
              <w:right w:w="100" w:type="dxa"/>
            </w:tcMar>
          </w:tcPr>
          <w:p w14:paraId="75FBBD04" w14:textId="77777777" w:rsidR="0050231E" w:rsidRPr="00B66D22" w:rsidRDefault="00B84719">
            <w:pPr>
              <w:spacing w:line="240" w:lineRule="auto"/>
              <w:jc w:val="center"/>
              <w:rPr>
                <w:rFonts w:asciiTheme="minorBidi" w:hAnsiTheme="minorBidi" w:cstheme="minorBidi"/>
                <w:sz w:val="24"/>
                <w:szCs w:val="24"/>
              </w:rPr>
            </w:pPr>
            <w:r w:rsidRPr="00B66D22">
              <w:rPr>
                <w:rFonts w:asciiTheme="minorBidi" w:hAnsiTheme="minorBidi" w:cstheme="minorBidi"/>
                <w:sz w:val="24"/>
                <w:szCs w:val="24"/>
              </w:rPr>
              <w:t>Performance</w:t>
            </w:r>
          </w:p>
        </w:tc>
      </w:tr>
      <w:tr w:rsidR="00BD5C04" w:rsidRPr="00BD5C04" w14:paraId="5BDB1583" w14:textId="1AA06687" w:rsidTr="00BC5397">
        <w:trPr>
          <w:trHeight w:val="82"/>
        </w:trPr>
        <w:tc>
          <w:tcPr>
            <w:tcW w:w="390" w:type="dxa"/>
            <w:tcMar>
              <w:top w:w="100" w:type="dxa"/>
              <w:left w:w="100" w:type="dxa"/>
              <w:bottom w:w="100" w:type="dxa"/>
              <w:right w:w="100" w:type="dxa"/>
            </w:tcMar>
          </w:tcPr>
          <w:p w14:paraId="0C8E4E47" w14:textId="77777777" w:rsidR="0050231E" w:rsidRPr="00B66D22" w:rsidRDefault="00B84719">
            <w:pP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7905" w:type="dxa"/>
            <w:tcMar>
              <w:top w:w="100" w:type="dxa"/>
              <w:left w:w="100" w:type="dxa"/>
              <w:bottom w:w="100" w:type="dxa"/>
              <w:right w:w="100" w:type="dxa"/>
            </w:tcMar>
          </w:tcPr>
          <w:p w14:paraId="1B132C79"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המידע הסטטיסטי יהיה ברווחים של דקה</w:t>
            </w:r>
          </w:p>
        </w:tc>
        <w:tc>
          <w:tcPr>
            <w:tcW w:w="2343" w:type="dxa"/>
            <w:tcMar>
              <w:top w:w="100" w:type="dxa"/>
              <w:left w:w="100" w:type="dxa"/>
              <w:bottom w:w="100" w:type="dxa"/>
              <w:right w:w="100" w:type="dxa"/>
            </w:tcMar>
          </w:tcPr>
          <w:p w14:paraId="507492E4" w14:textId="77777777" w:rsidR="0050231E" w:rsidRPr="00B66D22" w:rsidRDefault="00B84719">
            <w:pPr>
              <w:spacing w:line="240" w:lineRule="auto"/>
              <w:jc w:val="center"/>
              <w:rPr>
                <w:rFonts w:asciiTheme="minorBidi" w:hAnsiTheme="minorBidi" w:cstheme="minorBidi"/>
                <w:sz w:val="24"/>
                <w:szCs w:val="24"/>
              </w:rPr>
            </w:pPr>
            <w:r w:rsidRPr="00B66D22">
              <w:rPr>
                <w:rFonts w:asciiTheme="minorBidi" w:hAnsiTheme="minorBidi" w:cstheme="minorBidi"/>
                <w:sz w:val="24"/>
                <w:szCs w:val="24"/>
              </w:rPr>
              <w:t>Data retention</w:t>
            </w:r>
          </w:p>
        </w:tc>
      </w:tr>
      <w:tr w:rsidR="0050231E" w:rsidRPr="00BD5C04" w14:paraId="0C3211BD" w14:textId="50747ED8">
        <w:tc>
          <w:tcPr>
            <w:tcW w:w="390" w:type="dxa"/>
            <w:tcMar>
              <w:top w:w="100" w:type="dxa"/>
              <w:left w:w="100" w:type="dxa"/>
              <w:bottom w:w="100" w:type="dxa"/>
              <w:right w:w="100" w:type="dxa"/>
            </w:tcMar>
          </w:tcPr>
          <w:p w14:paraId="5592AEAC" w14:textId="77777777" w:rsidR="0050231E" w:rsidRPr="00B66D22" w:rsidRDefault="00B84719">
            <w:pP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7905" w:type="dxa"/>
            <w:tcMar>
              <w:top w:w="100" w:type="dxa"/>
              <w:left w:w="100" w:type="dxa"/>
              <w:bottom w:w="100" w:type="dxa"/>
              <w:right w:w="100" w:type="dxa"/>
            </w:tcMar>
          </w:tcPr>
          <w:p w14:paraId="0F7F67D3"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סטטיסטיקות יוצגו רק למשתמש מחובר</w:t>
            </w:r>
          </w:p>
        </w:tc>
        <w:tc>
          <w:tcPr>
            <w:tcW w:w="2343" w:type="dxa"/>
            <w:tcMar>
              <w:top w:w="100" w:type="dxa"/>
              <w:left w:w="100" w:type="dxa"/>
              <w:bottom w:w="100" w:type="dxa"/>
              <w:right w:w="100" w:type="dxa"/>
            </w:tcMar>
          </w:tcPr>
          <w:p w14:paraId="59E35D42" w14:textId="77777777" w:rsidR="0050231E" w:rsidRPr="00B66D22" w:rsidRDefault="00B84719">
            <w:pPr>
              <w:spacing w:line="240" w:lineRule="auto"/>
              <w:jc w:val="center"/>
              <w:rPr>
                <w:rFonts w:asciiTheme="minorBidi" w:hAnsiTheme="minorBidi" w:cstheme="minorBidi"/>
                <w:sz w:val="24"/>
                <w:szCs w:val="24"/>
              </w:rPr>
            </w:pPr>
            <w:r w:rsidRPr="00B66D22">
              <w:rPr>
                <w:rFonts w:asciiTheme="minorBidi" w:hAnsiTheme="minorBidi" w:cstheme="minorBidi"/>
                <w:sz w:val="24"/>
                <w:szCs w:val="24"/>
              </w:rPr>
              <w:t>Security</w:t>
            </w:r>
          </w:p>
        </w:tc>
      </w:tr>
      <w:tr w:rsidR="00BD5C04" w:rsidRPr="00BD5C04" w14:paraId="43726DED" w14:textId="2CD44440" w:rsidTr="00BC5397">
        <w:trPr>
          <w:trHeight w:val="98"/>
        </w:trPr>
        <w:tc>
          <w:tcPr>
            <w:tcW w:w="390" w:type="dxa"/>
            <w:tcMar>
              <w:top w:w="100" w:type="dxa"/>
              <w:left w:w="100" w:type="dxa"/>
              <w:bottom w:w="100" w:type="dxa"/>
              <w:right w:w="100" w:type="dxa"/>
            </w:tcMar>
          </w:tcPr>
          <w:p w14:paraId="5FF01C82" w14:textId="77777777" w:rsidR="0050231E" w:rsidRPr="00B66D22" w:rsidRDefault="00B84719">
            <w:pPr>
              <w:bidi/>
              <w:spacing w:line="240" w:lineRule="auto"/>
              <w:jc w:val="center"/>
              <w:rPr>
                <w:rFonts w:asciiTheme="minorBidi" w:hAnsiTheme="minorBidi" w:cstheme="minorBidi"/>
                <w:sz w:val="24"/>
                <w:szCs w:val="24"/>
              </w:rPr>
            </w:pPr>
            <w:r w:rsidRPr="00B66D22">
              <w:rPr>
                <w:rFonts w:ascii="Segoe UI Symbol" w:eastAsia="Arial Unicode MS" w:hAnsi="Segoe UI Symbol" w:cs="Segoe UI Symbol"/>
                <w:b/>
                <w:color w:val="70AD47"/>
                <w:sz w:val="24"/>
                <w:szCs w:val="24"/>
              </w:rPr>
              <w:t>✓</w:t>
            </w:r>
          </w:p>
        </w:tc>
        <w:tc>
          <w:tcPr>
            <w:tcW w:w="7905" w:type="dxa"/>
            <w:tcMar>
              <w:top w:w="100" w:type="dxa"/>
              <w:left w:w="100" w:type="dxa"/>
              <w:bottom w:w="100" w:type="dxa"/>
              <w:right w:w="100" w:type="dxa"/>
            </w:tcMar>
          </w:tcPr>
          <w:p w14:paraId="19714245"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כל נתון סטטיסטי יוצג עם יחידות מידה מתאימות</w:t>
            </w:r>
          </w:p>
        </w:tc>
        <w:tc>
          <w:tcPr>
            <w:tcW w:w="2343" w:type="dxa"/>
            <w:tcMar>
              <w:top w:w="100" w:type="dxa"/>
              <w:left w:w="100" w:type="dxa"/>
              <w:bottom w:w="100" w:type="dxa"/>
              <w:right w:w="100" w:type="dxa"/>
            </w:tcMar>
          </w:tcPr>
          <w:p w14:paraId="315FED2F" w14:textId="77777777" w:rsidR="0050231E" w:rsidRPr="00B66D22" w:rsidRDefault="00B84719">
            <w:pPr>
              <w:spacing w:line="240" w:lineRule="auto"/>
              <w:jc w:val="center"/>
              <w:rPr>
                <w:rFonts w:asciiTheme="minorBidi" w:hAnsiTheme="minorBidi" w:cstheme="minorBidi"/>
                <w:sz w:val="24"/>
                <w:szCs w:val="24"/>
              </w:rPr>
            </w:pPr>
            <w:r w:rsidRPr="00B66D22">
              <w:rPr>
                <w:rFonts w:asciiTheme="minorBidi" w:hAnsiTheme="minorBidi" w:cstheme="minorBidi"/>
                <w:sz w:val="24"/>
                <w:szCs w:val="24"/>
              </w:rPr>
              <w:t>Data Integrity</w:t>
            </w:r>
          </w:p>
        </w:tc>
      </w:tr>
    </w:tbl>
    <w:p w14:paraId="1299C43A" w14:textId="1C128636" w:rsidR="007E66C3" w:rsidRPr="00B66D22" w:rsidRDefault="00634208" w:rsidP="007E66C3">
      <w:pPr>
        <w:bidi/>
        <w:spacing w:line="240" w:lineRule="auto"/>
        <w:rPr>
          <w:rFonts w:asciiTheme="minorBidi" w:hAnsiTheme="minorBidi" w:cstheme="minorBidi"/>
          <w:sz w:val="24"/>
          <w:szCs w:val="24"/>
          <w:rtl/>
        </w:rPr>
      </w:pPr>
      <w:bookmarkStart w:id="5" w:name="_md7d2zzcgx46" w:colFirst="0" w:colLast="0"/>
      <w:bookmarkEnd w:id="5"/>
      <w:r w:rsidRPr="00B66D22">
        <w:rPr>
          <w:rFonts w:asciiTheme="minorBidi" w:hAnsiTheme="minorBidi" w:cstheme="minorBidi"/>
          <w:b/>
          <w:noProof/>
          <w:sz w:val="24"/>
          <w:szCs w:val="24"/>
          <w:u w:val="single"/>
        </w:rPr>
        <mc:AlternateContent>
          <mc:Choice Requires="wps">
            <w:drawing>
              <wp:anchor distT="0" distB="0" distL="114300" distR="114300" simplePos="0" relativeHeight="251658261" behindDoc="0" locked="0" layoutInCell="1" allowOverlap="1" wp14:anchorId="5D155DD7" wp14:editId="06094A16">
                <wp:simplePos x="0" y="0"/>
                <wp:positionH relativeFrom="margin">
                  <wp:align>right</wp:align>
                </wp:positionH>
                <wp:positionV relativeFrom="paragraph">
                  <wp:posOffset>175260</wp:posOffset>
                </wp:positionV>
                <wp:extent cx="6819900" cy="317500"/>
                <wp:effectExtent l="0" t="0" r="0" b="0"/>
                <wp:wrapSquare wrapText="bothSides"/>
                <wp:docPr id="576351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17500"/>
                        </a:xfrm>
                        <a:prstGeom prst="rect">
                          <a:avLst/>
                        </a:prstGeom>
                        <a:solidFill>
                          <a:schemeClr val="accent6"/>
                        </a:solidFill>
                        <a:ln w="9525">
                          <a:noFill/>
                          <a:miter lim="800000"/>
                          <a:headEnd/>
                          <a:tailEnd/>
                        </a:ln>
                      </wps:spPr>
                      <wps:txbx>
                        <w:txbxContent>
                          <w:p w14:paraId="5408CC1F" w14:textId="139E68B9" w:rsidR="007E66C3" w:rsidRPr="00634208" w:rsidRDefault="004E7350" w:rsidP="00B84719">
                            <w:pPr>
                              <w:pStyle w:val="Style1"/>
                              <w:numPr>
                                <w:ilvl w:val="0"/>
                                <w:numId w:val="58"/>
                              </w:numPr>
                              <w:rPr>
                                <w:rtl/>
                              </w:rPr>
                            </w:pPr>
                            <w:r>
                              <w:rPr>
                                <w:rFonts w:hint="cs"/>
                                <w:rtl/>
                              </w:rPr>
                              <w:t xml:space="preserve">ביקורת עמיתים וציון </w:t>
                            </w:r>
                            <w:r>
                              <w:t>SUS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D155DD7" id="_x0000_s1030" type="#_x0000_t202" style="position:absolute;left:0;text-align:left;margin-left:485.8pt;margin-top:13.8pt;width:537pt;height:25pt;z-index:251658261;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" fillcolor="#f79646 [3209]" stroked="f">
                <v:textbox>
                  <w:txbxContent>
                    <w:p w14:paraId="5408CC1F" w14:textId="139E68B9" w:rsidR="007E66C3" w:rsidRPr="00634208" w:rsidRDefault="004E7350" w:rsidP="00B84719">
                      <w:pPr>
                        <w:pStyle w:val="Style1"/>
                        <w:numPr>
                          <w:ilvl w:val="0"/>
                          <w:numId w:val="58"/>
                        </w:numPr>
                        <w:rPr>
                          <w:rtl/>
                        </w:rPr>
                      </w:pPr>
                      <w:r>
                        <w:rPr>
                          <w:rFonts w:hint="cs"/>
                          <w:rtl/>
                        </w:rPr>
                        <w:t xml:space="preserve">ביקורת עמיתים וציון </w:t>
                      </w:r>
                      <w:r>
                        <w:t>SUS</w:t>
                      </w:r>
                    </w:p>
                  </w:txbxContent>
                </v:textbox>
                <w10:wrap type="square" anchorx="margin"/>
              </v:shape>
            </w:pict>
          </mc:Fallback>
        </mc:AlternateContent>
      </w:r>
    </w:p>
    <w:p w14:paraId="683B8582" w14:textId="2CD254F8" w:rsidR="007E66C3" w:rsidRPr="00B66D22" w:rsidRDefault="007E66C3" w:rsidP="007E66C3">
      <w:pPr>
        <w:bidi/>
        <w:spacing w:line="240" w:lineRule="auto"/>
        <w:rPr>
          <w:rFonts w:asciiTheme="minorBidi" w:hAnsiTheme="minorBidi" w:cstheme="minorBidi"/>
          <w:b/>
          <w:sz w:val="24"/>
          <w:szCs w:val="24"/>
          <w:u w:val="single"/>
          <w:rtl/>
        </w:rPr>
      </w:pPr>
    </w:p>
    <w:p w14:paraId="05DD8D35" w14:textId="77777777" w:rsidR="0050231E" w:rsidRPr="00B66D22" w:rsidRDefault="00B84719" w:rsidP="007E66C3">
      <w:pPr>
        <w:bidi/>
        <w:spacing w:line="240" w:lineRule="auto"/>
        <w:rPr>
          <w:rFonts w:asciiTheme="minorBidi" w:hAnsiTheme="minorBidi" w:cstheme="minorBidi"/>
          <w:sz w:val="24"/>
          <w:szCs w:val="24"/>
        </w:rPr>
      </w:pPr>
      <w:r w:rsidRPr="00B66D22">
        <w:rPr>
          <w:rFonts w:asciiTheme="minorBidi" w:hAnsiTheme="minorBidi" w:cstheme="minorBidi"/>
          <w:b/>
          <w:sz w:val="24"/>
          <w:szCs w:val="24"/>
          <w:u w:val="single"/>
          <w:rtl/>
        </w:rPr>
        <w:t>ביקורת עמיתים</w:t>
      </w:r>
      <w:r w:rsidRPr="00B66D22">
        <w:rPr>
          <w:rFonts w:asciiTheme="minorBidi" w:hAnsiTheme="minorBidi" w:cstheme="minorBidi"/>
          <w:b/>
          <w:sz w:val="24"/>
          <w:szCs w:val="24"/>
          <w:u w:val="single"/>
          <w:rtl/>
        </w:rPr>
        <w:br/>
      </w:r>
      <w:r w:rsidRPr="00B66D22">
        <w:rPr>
          <w:rFonts w:asciiTheme="minorBidi" w:hAnsiTheme="minorBidi" w:cstheme="minorBidi"/>
          <w:sz w:val="24"/>
          <w:szCs w:val="24"/>
          <w:rtl/>
        </w:rPr>
        <w:t>ממצאי השאלון מצביעים על שביעות רצון גבוהה מהשימושיות והפשטות של המערכת, עם ציונים גבוהים במיוחד על קלות שימוש ורצון להשתמש בה לעיתים קרובות. מנגד, המשתמשים כמעט ולא חוו סרבול, חוסר עקביות או צורך בתמיכה טכנית. הממוצע הכולל של כל השאלות בדירוג 1–5 הוא 4.55.</w:t>
      </w:r>
    </w:p>
    <w:tbl>
      <w:tblPr>
        <w:bidiVisual/>
        <w:tblW w:w="10635"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1350"/>
        <w:gridCol w:w="6690"/>
      </w:tblGrid>
      <w:tr w:rsidR="00D9198C" w:rsidRPr="00BD5C04" w14:paraId="39D0CE32" w14:textId="3DF39521">
        <w:trPr>
          <w:trHeight w:val="225"/>
          <w:tblHeader/>
        </w:trPr>
        <w:tc>
          <w:tcPr>
            <w:tcW w:w="2595" w:type="dxa"/>
            <w:tcBorders>
              <w:bottom w:val="single" w:sz="4" w:space="0" w:color="434343"/>
            </w:tcBorders>
            <w:shd w:val="clear" w:color="auto" w:fill="B7B7B7"/>
          </w:tcPr>
          <w:p w14:paraId="1D2B3DFA" w14:textId="77777777" w:rsidR="0050231E" w:rsidRPr="00B66D22" w:rsidRDefault="00B84719" w:rsidP="00BC5397">
            <w:pPr>
              <w:bidi/>
              <w:spacing w:line="240" w:lineRule="auto"/>
              <w:jc w:val="center"/>
              <w:rPr>
                <w:rFonts w:asciiTheme="minorBidi" w:hAnsiTheme="minorBidi" w:cstheme="minorBidi"/>
                <w:b/>
                <w:sz w:val="24"/>
                <w:szCs w:val="24"/>
              </w:rPr>
            </w:pPr>
            <w:r w:rsidRPr="00B66D22">
              <w:rPr>
                <w:rFonts w:asciiTheme="minorBidi" w:hAnsiTheme="minorBidi" w:cstheme="minorBidi"/>
                <w:b/>
                <w:sz w:val="24"/>
                <w:szCs w:val="24"/>
                <w:rtl/>
              </w:rPr>
              <w:t>משוב</w:t>
            </w:r>
          </w:p>
        </w:tc>
        <w:tc>
          <w:tcPr>
            <w:tcW w:w="1350" w:type="dxa"/>
            <w:tcBorders>
              <w:bottom w:val="single" w:sz="4" w:space="0" w:color="434343"/>
            </w:tcBorders>
            <w:shd w:val="clear" w:color="auto" w:fill="B7B7B7"/>
          </w:tcPr>
          <w:p w14:paraId="719AAFDD" w14:textId="77777777" w:rsidR="0050231E" w:rsidRPr="00B66D22" w:rsidRDefault="00B84719" w:rsidP="00BC5397">
            <w:pPr>
              <w:bidi/>
              <w:spacing w:line="240" w:lineRule="auto"/>
              <w:jc w:val="center"/>
              <w:rPr>
                <w:rFonts w:asciiTheme="minorBidi" w:hAnsiTheme="minorBidi" w:cstheme="minorBidi"/>
                <w:b/>
                <w:sz w:val="24"/>
                <w:szCs w:val="24"/>
              </w:rPr>
            </w:pPr>
            <w:r w:rsidRPr="00B66D22">
              <w:rPr>
                <w:rFonts w:asciiTheme="minorBidi" w:hAnsiTheme="minorBidi" w:cstheme="minorBidi"/>
                <w:b/>
                <w:sz w:val="24"/>
                <w:szCs w:val="24"/>
                <w:rtl/>
              </w:rPr>
              <w:t>האם שונה?</w:t>
            </w:r>
          </w:p>
        </w:tc>
        <w:tc>
          <w:tcPr>
            <w:tcW w:w="6690" w:type="dxa"/>
            <w:tcBorders>
              <w:bottom w:val="single" w:sz="4" w:space="0" w:color="434343"/>
            </w:tcBorders>
            <w:shd w:val="clear" w:color="auto" w:fill="B7B7B7"/>
          </w:tcPr>
          <w:p w14:paraId="373CB047" w14:textId="77777777" w:rsidR="0050231E" w:rsidRPr="00B66D22" w:rsidRDefault="00B84719" w:rsidP="00BC5397">
            <w:pPr>
              <w:bidi/>
              <w:spacing w:line="240" w:lineRule="auto"/>
              <w:jc w:val="center"/>
              <w:rPr>
                <w:rFonts w:asciiTheme="minorBidi" w:hAnsiTheme="minorBidi" w:cstheme="minorBidi"/>
                <w:b/>
                <w:sz w:val="24"/>
                <w:szCs w:val="24"/>
              </w:rPr>
            </w:pPr>
            <w:r w:rsidRPr="00B66D22">
              <w:rPr>
                <w:rFonts w:asciiTheme="minorBidi" w:hAnsiTheme="minorBidi" w:cstheme="minorBidi"/>
                <w:b/>
                <w:sz w:val="24"/>
                <w:szCs w:val="24"/>
                <w:rtl/>
              </w:rPr>
              <w:t>נימוק</w:t>
            </w:r>
          </w:p>
        </w:tc>
      </w:tr>
      <w:tr w:rsidR="00CC24BF" w:rsidRPr="00BD5C04" w14:paraId="39855A65" w14:textId="0FA2CE5D">
        <w:trPr>
          <w:tblHeader/>
        </w:trPr>
        <w:tc>
          <w:tcPr>
            <w:tcW w:w="2595" w:type="dxa"/>
            <w:tcBorders>
              <w:top w:val="single" w:sz="4" w:space="0" w:color="434343"/>
              <w:left w:val="single" w:sz="4" w:space="0" w:color="434343"/>
              <w:bottom w:val="single" w:sz="4" w:space="0" w:color="434343"/>
              <w:right w:val="single" w:sz="4" w:space="0" w:color="434343"/>
            </w:tcBorders>
          </w:tcPr>
          <w:p w14:paraId="328D3934"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עיצוב, צבעים וחווית משתמש</w:t>
            </w:r>
          </w:p>
        </w:tc>
        <w:tc>
          <w:tcPr>
            <w:tcW w:w="1350" w:type="dxa"/>
            <w:tcBorders>
              <w:top w:val="single" w:sz="4" w:space="0" w:color="434343"/>
              <w:left w:val="single" w:sz="4" w:space="0" w:color="434343"/>
              <w:bottom w:val="single" w:sz="4" w:space="0" w:color="434343"/>
              <w:right w:val="single" w:sz="4" w:space="0" w:color="434343"/>
            </w:tcBorders>
          </w:tcPr>
          <w:p w14:paraId="545D665D" w14:textId="77777777" w:rsidR="0050231E" w:rsidRPr="00B66D22" w:rsidRDefault="00B84719" w:rsidP="00BC5397">
            <w:pPr>
              <w:bidi/>
              <w:spacing w:line="240" w:lineRule="auto"/>
              <w:jc w:val="center"/>
              <w:rPr>
                <w:rFonts w:asciiTheme="minorBidi" w:hAnsiTheme="minorBidi" w:cstheme="minorBidi"/>
                <w:color w:val="70D73C"/>
                <w:sz w:val="24"/>
                <w:szCs w:val="24"/>
              </w:rPr>
            </w:pPr>
            <w:r w:rsidRPr="00B66D22">
              <w:rPr>
                <w:rFonts w:asciiTheme="minorBidi" w:hAnsiTheme="minorBidi" w:cstheme="minorBidi"/>
                <w:color w:val="70D73C"/>
                <w:sz w:val="24"/>
                <w:szCs w:val="24"/>
                <w:rtl/>
              </w:rPr>
              <w:t>כן</w:t>
            </w:r>
          </w:p>
        </w:tc>
        <w:tc>
          <w:tcPr>
            <w:tcW w:w="6690" w:type="dxa"/>
            <w:tcBorders>
              <w:top w:val="single" w:sz="4" w:space="0" w:color="434343"/>
              <w:left w:val="single" w:sz="4" w:space="0" w:color="434343"/>
              <w:bottom w:val="single" w:sz="4" w:space="0" w:color="434343"/>
              <w:right w:val="single" w:sz="4" w:space="0" w:color="434343"/>
            </w:tcBorders>
          </w:tcPr>
          <w:p w14:paraId="08D25D4C"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שיפרנו את העיצוב על ידי הוספת צבעים והזזנו כמה דברים שיהיה יותר יפה ונוח.</w:t>
            </w:r>
          </w:p>
        </w:tc>
      </w:tr>
      <w:tr w:rsidR="00CC24BF" w:rsidRPr="00BD5C04" w14:paraId="1B6D4ECD" w14:textId="5D2A71DF">
        <w:trPr>
          <w:tblHeader/>
        </w:trPr>
        <w:tc>
          <w:tcPr>
            <w:tcW w:w="2595" w:type="dxa"/>
            <w:tcBorders>
              <w:top w:val="single" w:sz="4" w:space="0" w:color="434343"/>
              <w:left w:val="single" w:sz="4" w:space="0" w:color="434343"/>
              <w:bottom w:val="single" w:sz="4" w:space="0" w:color="434343"/>
              <w:right w:val="single" w:sz="4" w:space="0" w:color="434343"/>
            </w:tcBorders>
          </w:tcPr>
          <w:p w14:paraId="67F64ADC"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דף גרפים עמוס</w:t>
            </w:r>
          </w:p>
        </w:tc>
        <w:tc>
          <w:tcPr>
            <w:tcW w:w="1350" w:type="dxa"/>
            <w:tcBorders>
              <w:top w:val="single" w:sz="4" w:space="0" w:color="434343"/>
              <w:left w:val="single" w:sz="4" w:space="0" w:color="434343"/>
              <w:bottom w:val="single" w:sz="4" w:space="0" w:color="434343"/>
              <w:right w:val="single" w:sz="4" w:space="0" w:color="434343"/>
            </w:tcBorders>
          </w:tcPr>
          <w:p w14:paraId="42221D79" w14:textId="77777777" w:rsidR="0050231E" w:rsidRPr="00B66D22" w:rsidRDefault="00B84719" w:rsidP="00BC5397">
            <w:pPr>
              <w:bidi/>
              <w:spacing w:line="240" w:lineRule="auto"/>
              <w:jc w:val="center"/>
              <w:rPr>
                <w:rFonts w:asciiTheme="minorBidi" w:hAnsiTheme="minorBidi" w:cstheme="minorBidi"/>
                <w:color w:val="70D73C"/>
                <w:sz w:val="24"/>
                <w:szCs w:val="24"/>
              </w:rPr>
            </w:pPr>
            <w:r w:rsidRPr="00B66D22">
              <w:rPr>
                <w:rFonts w:asciiTheme="minorBidi" w:hAnsiTheme="minorBidi" w:cstheme="minorBidi"/>
                <w:color w:val="70D73C"/>
                <w:sz w:val="24"/>
                <w:szCs w:val="24"/>
                <w:rtl/>
              </w:rPr>
              <w:t>כן</w:t>
            </w:r>
          </w:p>
        </w:tc>
        <w:tc>
          <w:tcPr>
            <w:tcW w:w="6690" w:type="dxa"/>
            <w:tcBorders>
              <w:top w:val="single" w:sz="4" w:space="0" w:color="434343"/>
              <w:left w:val="single" w:sz="4" w:space="0" w:color="434343"/>
              <w:bottom w:val="single" w:sz="4" w:space="0" w:color="434343"/>
              <w:right w:val="single" w:sz="4" w:space="0" w:color="434343"/>
            </w:tcBorders>
          </w:tcPr>
          <w:p w14:paraId="3E7818C0"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פיצלנו גרפים וטבלאות לטאבים נפרדים.</w:t>
            </w:r>
          </w:p>
        </w:tc>
      </w:tr>
      <w:tr w:rsidR="00CC24BF" w:rsidRPr="00BD5C04" w14:paraId="4B9B942A" w14:textId="2588130E">
        <w:trPr>
          <w:tblHeader/>
        </w:trPr>
        <w:tc>
          <w:tcPr>
            <w:tcW w:w="2595" w:type="dxa"/>
            <w:tcBorders>
              <w:top w:val="single" w:sz="4" w:space="0" w:color="434343"/>
              <w:left w:val="single" w:sz="4" w:space="0" w:color="434343"/>
              <w:bottom w:val="single" w:sz="4" w:space="0" w:color="434343"/>
              <w:right w:val="single" w:sz="4" w:space="0" w:color="434343"/>
            </w:tcBorders>
          </w:tcPr>
          <w:p w14:paraId="6E5468FA"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אין משחקים</w:t>
            </w:r>
          </w:p>
        </w:tc>
        <w:tc>
          <w:tcPr>
            <w:tcW w:w="1350" w:type="dxa"/>
            <w:tcBorders>
              <w:top w:val="single" w:sz="4" w:space="0" w:color="434343"/>
              <w:left w:val="single" w:sz="4" w:space="0" w:color="434343"/>
              <w:bottom w:val="single" w:sz="4" w:space="0" w:color="434343"/>
              <w:right w:val="single" w:sz="4" w:space="0" w:color="434343"/>
            </w:tcBorders>
          </w:tcPr>
          <w:p w14:paraId="3B5D9263" w14:textId="77777777" w:rsidR="0050231E" w:rsidRPr="00B66D22" w:rsidRDefault="00B84719" w:rsidP="00BC5397">
            <w:pPr>
              <w:bidi/>
              <w:spacing w:line="240" w:lineRule="auto"/>
              <w:jc w:val="center"/>
              <w:rPr>
                <w:rFonts w:asciiTheme="minorBidi" w:hAnsiTheme="minorBidi" w:cstheme="minorBidi"/>
                <w:color w:val="70D73C"/>
                <w:sz w:val="24"/>
                <w:szCs w:val="24"/>
              </w:rPr>
            </w:pPr>
            <w:r w:rsidRPr="00B66D22">
              <w:rPr>
                <w:rFonts w:asciiTheme="minorBidi" w:hAnsiTheme="minorBidi" w:cstheme="minorBidi"/>
                <w:color w:val="70D73C"/>
                <w:sz w:val="24"/>
                <w:szCs w:val="24"/>
                <w:rtl/>
              </w:rPr>
              <w:t>כן</w:t>
            </w:r>
          </w:p>
        </w:tc>
        <w:tc>
          <w:tcPr>
            <w:tcW w:w="6690" w:type="dxa"/>
            <w:tcBorders>
              <w:top w:val="single" w:sz="4" w:space="0" w:color="434343"/>
              <w:left w:val="single" w:sz="4" w:space="0" w:color="434343"/>
              <w:bottom w:val="single" w:sz="4" w:space="0" w:color="434343"/>
              <w:right w:val="single" w:sz="4" w:space="0" w:color="434343"/>
            </w:tcBorders>
          </w:tcPr>
          <w:p w14:paraId="22524CEC"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הוספנו אפשרות לקבל נקודות.</w:t>
            </w:r>
          </w:p>
        </w:tc>
      </w:tr>
      <w:tr w:rsidR="00CC24BF" w:rsidRPr="00BD5C04" w14:paraId="040484FD" w14:textId="694D72E7">
        <w:trPr>
          <w:tblHeader/>
        </w:trPr>
        <w:tc>
          <w:tcPr>
            <w:tcW w:w="2595" w:type="dxa"/>
            <w:tcBorders>
              <w:top w:val="single" w:sz="4" w:space="0" w:color="434343"/>
              <w:left w:val="single" w:sz="4" w:space="0" w:color="434343"/>
              <w:bottom w:val="single" w:sz="4" w:space="0" w:color="434343"/>
              <w:right w:val="single" w:sz="4" w:space="0" w:color="434343"/>
            </w:tcBorders>
          </w:tcPr>
          <w:p w14:paraId="286067F8"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פיצ'ר מעניין</w:t>
            </w:r>
          </w:p>
        </w:tc>
        <w:tc>
          <w:tcPr>
            <w:tcW w:w="1350" w:type="dxa"/>
            <w:tcBorders>
              <w:top w:val="single" w:sz="4" w:space="0" w:color="434343"/>
              <w:left w:val="single" w:sz="4" w:space="0" w:color="434343"/>
              <w:bottom w:val="single" w:sz="4" w:space="0" w:color="434343"/>
              <w:right w:val="single" w:sz="4" w:space="0" w:color="434343"/>
            </w:tcBorders>
          </w:tcPr>
          <w:p w14:paraId="4F2834E2" w14:textId="77777777" w:rsidR="0050231E" w:rsidRPr="00B66D22" w:rsidRDefault="00B84719" w:rsidP="00BC5397">
            <w:pPr>
              <w:bidi/>
              <w:spacing w:line="240" w:lineRule="auto"/>
              <w:jc w:val="center"/>
              <w:rPr>
                <w:rFonts w:asciiTheme="minorBidi" w:hAnsiTheme="minorBidi" w:cstheme="minorBidi"/>
                <w:color w:val="70D73C"/>
                <w:sz w:val="24"/>
                <w:szCs w:val="24"/>
              </w:rPr>
            </w:pPr>
            <w:r w:rsidRPr="00B66D22">
              <w:rPr>
                <w:rFonts w:asciiTheme="minorBidi" w:hAnsiTheme="minorBidi" w:cstheme="minorBidi"/>
                <w:color w:val="70D73C"/>
                <w:sz w:val="24"/>
                <w:szCs w:val="24"/>
                <w:rtl/>
              </w:rPr>
              <w:t>כן</w:t>
            </w:r>
          </w:p>
        </w:tc>
        <w:tc>
          <w:tcPr>
            <w:tcW w:w="6690" w:type="dxa"/>
            <w:tcBorders>
              <w:top w:val="single" w:sz="4" w:space="0" w:color="434343"/>
              <w:left w:val="single" w:sz="4" w:space="0" w:color="434343"/>
              <w:bottom w:val="single" w:sz="4" w:space="0" w:color="434343"/>
              <w:right w:val="single" w:sz="4" w:space="0" w:color="434343"/>
            </w:tcBorders>
          </w:tcPr>
          <w:p w14:paraId="44E65F0B"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הוספנו חנות לקופונים.</w:t>
            </w:r>
          </w:p>
        </w:tc>
      </w:tr>
      <w:tr w:rsidR="00CC24BF" w:rsidRPr="00BD5C04" w14:paraId="3E55FC4D" w14:textId="1560F225">
        <w:tc>
          <w:tcPr>
            <w:tcW w:w="2595" w:type="dxa"/>
            <w:tcBorders>
              <w:top w:val="single" w:sz="4" w:space="0" w:color="434343"/>
              <w:left w:val="single" w:sz="4" w:space="0" w:color="434343"/>
              <w:bottom w:val="single" w:sz="4" w:space="0" w:color="434343"/>
              <w:right w:val="single" w:sz="4" w:space="0" w:color="434343"/>
            </w:tcBorders>
          </w:tcPr>
          <w:p w14:paraId="4D11D88C"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חיבור משתמש</w:t>
            </w:r>
          </w:p>
        </w:tc>
        <w:tc>
          <w:tcPr>
            <w:tcW w:w="1350" w:type="dxa"/>
            <w:tcBorders>
              <w:top w:val="single" w:sz="4" w:space="0" w:color="434343"/>
              <w:left w:val="single" w:sz="4" w:space="0" w:color="434343"/>
              <w:bottom w:val="single" w:sz="4" w:space="0" w:color="434343"/>
              <w:right w:val="single" w:sz="4" w:space="0" w:color="434343"/>
            </w:tcBorders>
          </w:tcPr>
          <w:p w14:paraId="36AEEFAE" w14:textId="77777777" w:rsidR="0050231E" w:rsidRPr="00B66D22" w:rsidRDefault="00B84719" w:rsidP="00BC5397">
            <w:pPr>
              <w:bidi/>
              <w:spacing w:line="240" w:lineRule="auto"/>
              <w:jc w:val="center"/>
              <w:rPr>
                <w:rFonts w:asciiTheme="minorBidi" w:hAnsiTheme="minorBidi" w:cstheme="minorBidi"/>
                <w:color w:val="FF0000"/>
                <w:sz w:val="24"/>
                <w:szCs w:val="24"/>
              </w:rPr>
            </w:pPr>
            <w:r w:rsidRPr="00B66D22">
              <w:rPr>
                <w:rFonts w:asciiTheme="minorBidi" w:hAnsiTheme="minorBidi" w:cstheme="minorBidi"/>
                <w:color w:val="FF0000"/>
                <w:sz w:val="24"/>
                <w:szCs w:val="24"/>
                <w:rtl/>
              </w:rPr>
              <w:t>לא</w:t>
            </w:r>
          </w:p>
        </w:tc>
        <w:tc>
          <w:tcPr>
            <w:tcW w:w="6690" w:type="dxa"/>
            <w:tcBorders>
              <w:top w:val="single" w:sz="4" w:space="0" w:color="434343"/>
              <w:left w:val="single" w:sz="4" w:space="0" w:color="434343"/>
              <w:bottom w:val="single" w:sz="4" w:space="0" w:color="434343"/>
              <w:right w:val="single" w:sz="4" w:space="0" w:color="434343"/>
            </w:tcBorders>
          </w:tcPr>
          <w:p w14:paraId="09A698AC"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לא הייתה בעיה, בטעות עשינו שינוי למשתמש בזמן הסדנה ולא זכרנו.</w:t>
            </w:r>
          </w:p>
        </w:tc>
      </w:tr>
      <w:tr w:rsidR="00CC24BF" w:rsidRPr="00BD5C04" w14:paraId="3B06C796" w14:textId="5E997A29">
        <w:tc>
          <w:tcPr>
            <w:tcW w:w="2595" w:type="dxa"/>
            <w:tcBorders>
              <w:top w:val="single" w:sz="4" w:space="0" w:color="434343"/>
              <w:left w:val="single" w:sz="4" w:space="0" w:color="434343"/>
              <w:bottom w:val="single" w:sz="4" w:space="0" w:color="434343"/>
              <w:right w:val="single" w:sz="4" w:space="0" w:color="434343"/>
            </w:tcBorders>
          </w:tcPr>
          <w:p w14:paraId="114785EB"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לאפשר לאדמין לראות מי מחובר</w:t>
            </w:r>
          </w:p>
        </w:tc>
        <w:tc>
          <w:tcPr>
            <w:tcW w:w="1350" w:type="dxa"/>
            <w:tcBorders>
              <w:top w:val="single" w:sz="4" w:space="0" w:color="434343"/>
              <w:left w:val="single" w:sz="4" w:space="0" w:color="434343"/>
              <w:bottom w:val="single" w:sz="4" w:space="0" w:color="434343"/>
              <w:right w:val="single" w:sz="4" w:space="0" w:color="434343"/>
            </w:tcBorders>
          </w:tcPr>
          <w:p w14:paraId="4B27E212" w14:textId="77777777" w:rsidR="0050231E" w:rsidRPr="00B66D22" w:rsidRDefault="00B84719" w:rsidP="00BC5397">
            <w:pPr>
              <w:bidi/>
              <w:spacing w:line="240" w:lineRule="auto"/>
              <w:jc w:val="center"/>
              <w:rPr>
                <w:rFonts w:asciiTheme="minorBidi" w:hAnsiTheme="minorBidi" w:cstheme="minorBidi"/>
                <w:color w:val="FF0000"/>
                <w:sz w:val="24"/>
                <w:szCs w:val="24"/>
              </w:rPr>
            </w:pPr>
            <w:r w:rsidRPr="00B66D22">
              <w:rPr>
                <w:rFonts w:asciiTheme="minorBidi" w:hAnsiTheme="minorBidi" w:cstheme="minorBidi"/>
                <w:color w:val="FF0000"/>
                <w:sz w:val="24"/>
                <w:szCs w:val="24"/>
                <w:rtl/>
              </w:rPr>
              <w:t>לא</w:t>
            </w:r>
          </w:p>
        </w:tc>
        <w:tc>
          <w:tcPr>
            <w:tcW w:w="6690" w:type="dxa"/>
            <w:tcBorders>
              <w:top w:val="single" w:sz="4" w:space="0" w:color="434343"/>
              <w:left w:val="single" w:sz="4" w:space="0" w:color="434343"/>
              <w:bottom w:val="single" w:sz="4" w:space="0" w:color="434343"/>
              <w:right w:val="single" w:sz="4" w:space="0" w:color="434343"/>
            </w:tcBorders>
          </w:tcPr>
          <w:p w14:paraId="1ECA1337"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לא ראינו סיבה לעשות את זה וזה לא מרגיש שזה מועיל למשהו.</w:t>
            </w:r>
          </w:p>
        </w:tc>
      </w:tr>
      <w:tr w:rsidR="00CC24BF" w:rsidRPr="00BD5C04" w14:paraId="656DB583" w14:textId="5E2EE0C4" w:rsidTr="00BC5397">
        <w:trPr>
          <w:trHeight w:val="301"/>
        </w:trPr>
        <w:tc>
          <w:tcPr>
            <w:tcW w:w="2595" w:type="dxa"/>
            <w:tcBorders>
              <w:top w:val="single" w:sz="4" w:space="0" w:color="434343"/>
              <w:left w:val="single" w:sz="4" w:space="0" w:color="434343"/>
              <w:bottom w:val="single" w:sz="4" w:space="0" w:color="434343"/>
              <w:right w:val="single" w:sz="4" w:space="0" w:color="434343"/>
            </w:tcBorders>
          </w:tcPr>
          <w:p w14:paraId="40200902"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כאשר מתחברים רואים לוגין כמה פעמים</w:t>
            </w:r>
          </w:p>
        </w:tc>
        <w:tc>
          <w:tcPr>
            <w:tcW w:w="1350" w:type="dxa"/>
            <w:tcBorders>
              <w:top w:val="single" w:sz="4" w:space="0" w:color="434343"/>
              <w:left w:val="single" w:sz="4" w:space="0" w:color="434343"/>
              <w:bottom w:val="single" w:sz="4" w:space="0" w:color="434343"/>
              <w:right w:val="single" w:sz="4" w:space="0" w:color="434343"/>
            </w:tcBorders>
          </w:tcPr>
          <w:p w14:paraId="63A605E0" w14:textId="77777777" w:rsidR="0050231E" w:rsidRPr="00B66D22" w:rsidRDefault="00B84719" w:rsidP="00BC5397">
            <w:pPr>
              <w:bidi/>
              <w:spacing w:line="240" w:lineRule="auto"/>
              <w:jc w:val="center"/>
              <w:rPr>
                <w:rFonts w:asciiTheme="minorBidi" w:hAnsiTheme="minorBidi" w:cstheme="minorBidi"/>
                <w:color w:val="70D73C"/>
                <w:sz w:val="24"/>
                <w:szCs w:val="24"/>
              </w:rPr>
            </w:pPr>
            <w:r w:rsidRPr="00B66D22">
              <w:rPr>
                <w:rFonts w:asciiTheme="minorBidi" w:hAnsiTheme="minorBidi" w:cstheme="minorBidi"/>
                <w:color w:val="70D73C"/>
                <w:sz w:val="24"/>
                <w:szCs w:val="24"/>
                <w:rtl/>
              </w:rPr>
              <w:t>כן</w:t>
            </w:r>
          </w:p>
        </w:tc>
        <w:tc>
          <w:tcPr>
            <w:tcW w:w="6690" w:type="dxa"/>
            <w:tcBorders>
              <w:top w:val="single" w:sz="4" w:space="0" w:color="434343"/>
              <w:left w:val="single" w:sz="4" w:space="0" w:color="434343"/>
              <w:bottom w:val="single" w:sz="4" w:space="0" w:color="434343"/>
              <w:right w:val="single" w:sz="4" w:space="0" w:color="434343"/>
            </w:tcBorders>
          </w:tcPr>
          <w:p w14:paraId="6FF8CDA1"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תיקנו.</w:t>
            </w:r>
          </w:p>
        </w:tc>
      </w:tr>
      <w:tr w:rsidR="00CC24BF" w:rsidRPr="00BD5C04" w14:paraId="2D01BFF5" w14:textId="0557FEFE">
        <w:tc>
          <w:tcPr>
            <w:tcW w:w="2595" w:type="dxa"/>
            <w:tcBorders>
              <w:top w:val="single" w:sz="4" w:space="0" w:color="434343"/>
              <w:left w:val="single" w:sz="4" w:space="0" w:color="434343"/>
              <w:bottom w:val="single" w:sz="4" w:space="0" w:color="434343"/>
              <w:right w:val="single" w:sz="4" w:space="0" w:color="434343"/>
            </w:tcBorders>
          </w:tcPr>
          <w:p w14:paraId="56ADFE0A"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אפשרות לבחור גרפים</w:t>
            </w:r>
          </w:p>
        </w:tc>
        <w:tc>
          <w:tcPr>
            <w:tcW w:w="1350" w:type="dxa"/>
            <w:tcBorders>
              <w:top w:val="single" w:sz="4" w:space="0" w:color="434343"/>
              <w:left w:val="single" w:sz="4" w:space="0" w:color="434343"/>
              <w:bottom w:val="single" w:sz="4" w:space="0" w:color="434343"/>
              <w:right w:val="single" w:sz="4" w:space="0" w:color="434343"/>
            </w:tcBorders>
          </w:tcPr>
          <w:p w14:paraId="592050A1" w14:textId="77777777" w:rsidR="0050231E" w:rsidRPr="00B66D22" w:rsidRDefault="00B84719" w:rsidP="00BC5397">
            <w:pPr>
              <w:bidi/>
              <w:spacing w:line="240" w:lineRule="auto"/>
              <w:jc w:val="center"/>
              <w:rPr>
                <w:rFonts w:asciiTheme="minorBidi" w:hAnsiTheme="minorBidi" w:cstheme="minorBidi"/>
                <w:color w:val="FF0000"/>
                <w:sz w:val="24"/>
                <w:szCs w:val="24"/>
              </w:rPr>
            </w:pPr>
            <w:r w:rsidRPr="00B66D22">
              <w:rPr>
                <w:rFonts w:asciiTheme="minorBidi" w:hAnsiTheme="minorBidi" w:cstheme="minorBidi"/>
                <w:color w:val="FF0000"/>
                <w:sz w:val="24"/>
                <w:szCs w:val="24"/>
                <w:rtl/>
              </w:rPr>
              <w:t>לא</w:t>
            </w:r>
          </w:p>
        </w:tc>
        <w:tc>
          <w:tcPr>
            <w:tcW w:w="6690" w:type="dxa"/>
            <w:tcBorders>
              <w:top w:val="single" w:sz="4" w:space="0" w:color="434343"/>
              <w:left w:val="single" w:sz="4" w:space="0" w:color="434343"/>
              <w:bottom w:val="single" w:sz="4" w:space="0" w:color="434343"/>
              <w:right w:val="single" w:sz="4" w:space="0" w:color="434343"/>
            </w:tcBorders>
          </w:tcPr>
          <w:p w14:paraId="213E9794"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אנחנו חושבים שיותר נוח שכל המידע מופיע פשוט מופרד בטאבים כדי שיהיה נוח לעובד למצוא דברים מהר.</w:t>
            </w:r>
          </w:p>
        </w:tc>
      </w:tr>
      <w:tr w:rsidR="00CC24BF" w:rsidRPr="00BD5C04" w14:paraId="7FACE985" w14:textId="696F0BFF">
        <w:tc>
          <w:tcPr>
            <w:tcW w:w="2595" w:type="dxa"/>
            <w:tcBorders>
              <w:top w:val="single" w:sz="4" w:space="0" w:color="434343"/>
              <w:left w:val="single" w:sz="4" w:space="0" w:color="434343"/>
              <w:bottom w:val="single" w:sz="4" w:space="0" w:color="434343"/>
              <w:right w:val="single" w:sz="4" w:space="0" w:color="434343"/>
            </w:tcBorders>
          </w:tcPr>
          <w:p w14:paraId="58A3160D"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אפשרות להסיר אדמין</w:t>
            </w:r>
          </w:p>
        </w:tc>
        <w:tc>
          <w:tcPr>
            <w:tcW w:w="1350" w:type="dxa"/>
            <w:tcBorders>
              <w:top w:val="single" w:sz="4" w:space="0" w:color="434343"/>
              <w:left w:val="single" w:sz="4" w:space="0" w:color="434343"/>
              <w:bottom w:val="single" w:sz="4" w:space="0" w:color="434343"/>
              <w:right w:val="single" w:sz="4" w:space="0" w:color="434343"/>
            </w:tcBorders>
          </w:tcPr>
          <w:p w14:paraId="7A1ED19D" w14:textId="77777777" w:rsidR="0050231E" w:rsidRPr="00B66D22" w:rsidRDefault="00B84719" w:rsidP="00BC5397">
            <w:pPr>
              <w:bidi/>
              <w:spacing w:line="240" w:lineRule="auto"/>
              <w:jc w:val="center"/>
              <w:rPr>
                <w:rFonts w:asciiTheme="minorBidi" w:hAnsiTheme="minorBidi" w:cstheme="minorBidi"/>
                <w:color w:val="70D73C"/>
                <w:sz w:val="24"/>
                <w:szCs w:val="24"/>
              </w:rPr>
            </w:pPr>
            <w:r w:rsidRPr="00B66D22">
              <w:rPr>
                <w:rFonts w:asciiTheme="minorBidi" w:hAnsiTheme="minorBidi" w:cstheme="minorBidi"/>
                <w:color w:val="70D73C"/>
                <w:sz w:val="24"/>
                <w:szCs w:val="24"/>
                <w:rtl/>
              </w:rPr>
              <w:t>כן</w:t>
            </w:r>
          </w:p>
        </w:tc>
        <w:tc>
          <w:tcPr>
            <w:tcW w:w="6690" w:type="dxa"/>
            <w:tcBorders>
              <w:top w:val="single" w:sz="4" w:space="0" w:color="434343"/>
              <w:left w:val="single" w:sz="4" w:space="0" w:color="434343"/>
              <w:bottom w:val="single" w:sz="4" w:space="0" w:color="434343"/>
              <w:right w:val="single" w:sz="4" w:space="0" w:color="434343"/>
            </w:tcBorders>
          </w:tcPr>
          <w:p w14:paraId="38F10BA5" w14:textId="77777777" w:rsidR="0050231E" w:rsidRPr="00B66D22" w:rsidRDefault="00B84719" w:rsidP="00BC5397">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האופציה הוסרה.</w:t>
            </w:r>
          </w:p>
        </w:tc>
      </w:tr>
    </w:tbl>
    <w:p w14:paraId="583CEE7A" w14:textId="77777777" w:rsidR="0050231E" w:rsidRPr="0044255B" w:rsidRDefault="00B84719">
      <w:pPr>
        <w:bidi/>
        <w:spacing w:line="240" w:lineRule="auto"/>
        <w:rPr>
          <w:rFonts w:asciiTheme="minorBidi" w:hAnsiTheme="minorBidi" w:cstheme="minorBidi"/>
          <w:bCs/>
          <w:sz w:val="24"/>
          <w:szCs w:val="24"/>
          <w:u w:val="single"/>
        </w:rPr>
      </w:pPr>
      <w:r w:rsidRPr="0044255B">
        <w:rPr>
          <w:rFonts w:asciiTheme="minorBidi" w:hAnsiTheme="minorBidi" w:cstheme="minorBidi"/>
          <w:bCs/>
          <w:sz w:val="24"/>
          <w:szCs w:val="24"/>
          <w:u w:val="single"/>
          <w:rtl/>
        </w:rPr>
        <w:t xml:space="preserve">חישוב ציון </w:t>
      </w:r>
      <w:r w:rsidRPr="00B66D22">
        <w:rPr>
          <w:rFonts w:asciiTheme="minorBidi" w:hAnsiTheme="minorBidi" w:cstheme="minorBidi"/>
          <w:b/>
          <w:sz w:val="24"/>
          <w:szCs w:val="24"/>
          <w:u w:val="single"/>
        </w:rPr>
        <w:t>SUS</w:t>
      </w:r>
    </w:p>
    <w:p w14:paraId="7B0ABC6B" w14:textId="77777777" w:rsidR="0050231E" w:rsidRPr="00B66D22" w:rsidRDefault="00B84719" w:rsidP="00BC5397">
      <w:pPr>
        <w:bidi/>
        <w:spacing w:line="240" w:lineRule="auto"/>
        <w:rPr>
          <w:rFonts w:asciiTheme="minorBidi" w:hAnsiTheme="minorBidi" w:cstheme="minorBidi"/>
          <w:sz w:val="24"/>
          <w:szCs w:val="24"/>
        </w:rPr>
      </w:pPr>
      <w:r w:rsidRPr="00B66D22">
        <w:rPr>
          <w:rFonts w:asciiTheme="minorBidi" w:hAnsiTheme="minorBidi" w:cstheme="minorBidi"/>
          <w:sz w:val="24"/>
          <w:szCs w:val="24"/>
          <w:rtl/>
        </w:rPr>
        <w:t>לאחר חישוב הציונים מתוך המשובים שקיבלנו, חישבנו ממוצע שלהם:</w:t>
      </w:r>
    </w:p>
    <w:p w14:paraId="3B2D60E1" w14:textId="77777777" w:rsidR="0050231E" w:rsidRPr="00B66D22" w:rsidRDefault="00B84719" w:rsidP="00BC5397">
      <w:pPr>
        <w:bidi/>
        <w:spacing w:line="240" w:lineRule="auto"/>
        <w:rPr>
          <w:rFonts w:asciiTheme="minorBidi" w:hAnsiTheme="minorBidi" w:cstheme="minorBidi"/>
          <w:sz w:val="24"/>
          <w:szCs w:val="24"/>
        </w:rPr>
      </w:pPr>
      <w:r w:rsidRPr="00B66D22">
        <w:rPr>
          <w:rFonts w:asciiTheme="minorBidi" w:hAnsiTheme="minorBidi" w:cstheme="minorBidi"/>
          <w:sz w:val="24"/>
          <w:szCs w:val="24"/>
          <w:rtl/>
        </w:rPr>
        <w:t>קיבלנו ציון של 87.67. הציון גבוה מאוד ומעיד שהמערכת שלנו בעלת שימושיות מצוינת, אך יש מקום קטן לשיפור.</w:t>
      </w:r>
    </w:p>
    <w:p w14:paraId="1AA6E89B" w14:textId="77777777" w:rsidR="00CC24BF" w:rsidRPr="00B66D22" w:rsidRDefault="00CC24BF" w:rsidP="00CC24BF">
      <w:pPr>
        <w:bidi/>
        <w:spacing w:line="240" w:lineRule="auto"/>
        <w:rPr>
          <w:rFonts w:asciiTheme="minorBidi" w:hAnsiTheme="minorBidi" w:cstheme="minorBidi"/>
          <w:sz w:val="24"/>
          <w:szCs w:val="24"/>
          <w:rtl/>
        </w:rPr>
      </w:pPr>
    </w:p>
    <w:p w14:paraId="1B8E253B" w14:textId="1D2E924F" w:rsidR="0050231E" w:rsidRPr="0044255B" w:rsidRDefault="00CC24BF" w:rsidP="00CC24BF">
      <w:pPr>
        <w:bidi/>
        <w:spacing w:line="240" w:lineRule="auto"/>
        <w:rPr>
          <w:rFonts w:asciiTheme="minorBidi" w:hAnsiTheme="minorBidi" w:cstheme="minorBidi"/>
          <w:bCs/>
          <w:sz w:val="24"/>
          <w:szCs w:val="24"/>
          <w:u w:val="single"/>
        </w:rPr>
      </w:pPr>
      <w:r w:rsidRPr="0044255B">
        <w:rPr>
          <w:rFonts w:asciiTheme="minorBidi" w:hAnsiTheme="minorBidi" w:cstheme="minorBidi"/>
          <w:bCs/>
          <w:sz w:val="24"/>
          <w:szCs w:val="24"/>
          <w:u w:val="single"/>
        </w:rPr>
        <mc:AlternateContent>
          <mc:Choice Requires="wps">
            <w:drawing>
              <wp:anchor distT="0" distB="0" distL="114300" distR="114300" simplePos="0" relativeHeight="251658262" behindDoc="0" locked="0" layoutInCell="1" allowOverlap="1" wp14:anchorId="0E3269BC" wp14:editId="305501A7">
                <wp:simplePos x="0" y="0"/>
                <wp:positionH relativeFrom="column">
                  <wp:posOffset>19685</wp:posOffset>
                </wp:positionH>
                <wp:positionV relativeFrom="paragraph">
                  <wp:posOffset>0</wp:posOffset>
                </wp:positionV>
                <wp:extent cx="6819900" cy="321310"/>
                <wp:effectExtent l="0" t="0" r="0" b="2540"/>
                <wp:wrapSquare wrapText="bothSides"/>
                <wp:docPr id="1679540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21310"/>
                        </a:xfrm>
                        <a:prstGeom prst="rect">
                          <a:avLst/>
                        </a:prstGeom>
                        <a:solidFill>
                          <a:schemeClr val="accent6"/>
                        </a:solidFill>
                        <a:ln w="9525">
                          <a:noFill/>
                          <a:miter lim="800000"/>
                          <a:headEnd/>
                          <a:tailEnd/>
                        </a:ln>
                      </wps:spPr>
                      <wps:txbx>
                        <w:txbxContent>
                          <w:p w14:paraId="0F513938" w14:textId="59E3FFA2" w:rsidR="00CC24BF" w:rsidRPr="004E7350" w:rsidRDefault="00CC24BF" w:rsidP="00BD5C04">
                            <w:pPr>
                              <w:pStyle w:val="Style1"/>
                              <w:numPr>
                                <w:ilvl w:val="0"/>
                                <w:numId w:val="58"/>
                              </w:numPr>
                              <w:tabs>
                                <w:tab w:val="left" w:pos="720"/>
                              </w:tabs>
                              <w:rPr>
                                <w:rFonts w:hint="cs"/>
                                <w:rtl/>
                              </w:rPr>
                            </w:pPr>
                            <w:r w:rsidRPr="00B66D22">
                              <w:rPr>
                                <w:rtl/>
                              </w:rPr>
                              <w:t>שקיפות אלגוריתמית</w:t>
                            </w:r>
                          </w:p>
                          <w:p w14:paraId="08D1A74C" w14:textId="530AC0CF" w:rsidR="00787976" w:rsidRDefault="00787976" w:rsidP="00BD5C04">
                            <w:pPr>
                              <w:pStyle w:val="Style1"/>
                              <w:rPr>
                                <w:ins w:id="6" w:author="{53130C0D-92FC-419C-BD2D-FB16E92CF63D}" w:date="2025-06-27T22:16:00Z" w16du:dateUtc="2025-06-27T19:16:00Z"/>
                                <w:rFonts w:hint="cs"/>
                                <w:b w:val="0"/>
                                <w:bCs w:val="0"/>
                                <w:rtl/>
                              </w:rPr>
                            </w:pPr>
                          </w:p>
                          <w:p w14:paraId="3A0CDDD4" w14:textId="77777777" w:rsidR="00CC24BF" w:rsidRPr="00B66D22" w:rsidRDefault="00CC24BF">
                            <w:pPr>
                              <w:rPr>
                                <w:rtl/>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E3269BC" id="_x0000_s1031" type="#_x0000_t202" style="position:absolute;left:0;text-align:left;margin-left:1.55pt;margin-top:0;width:537pt;height:25.3pt;z-index:25165826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" fillcolor="#f79646 [3209]" stroked="f">
                <v:textbox>
                  <w:txbxContent>
                    <w:p w14:paraId="0F513938" w14:textId="59E3FFA2" w:rsidR="00CC24BF" w:rsidRPr="004E7350" w:rsidRDefault="00CC24BF" w:rsidP="00BD5C04">
                      <w:pPr>
                        <w:pStyle w:val="Style1"/>
                        <w:numPr>
                          <w:ilvl w:val="0"/>
                          <w:numId w:val="58"/>
                        </w:numPr>
                        <w:tabs>
                          <w:tab w:val="left" w:pos="720"/>
                        </w:tabs>
                        <w:rPr>
                          <w:rFonts w:hint="cs"/>
                          <w:rtl/>
                        </w:rPr>
                      </w:pPr>
                      <w:r w:rsidRPr="00B66D22">
                        <w:rPr>
                          <w:rtl/>
                        </w:rPr>
                        <w:t>שקיפות אלגוריתמית</w:t>
                      </w:r>
                    </w:p>
                    <w:p w14:paraId="08D1A74C" w14:textId="530AC0CF" w:rsidR="00787976" w:rsidRDefault="00787976" w:rsidP="00BD5C04">
                      <w:pPr>
                        <w:pStyle w:val="Style1"/>
                        <w:rPr>
                          <w:ins w:id="7" w:author="{53130C0D-92FC-419C-BD2D-FB16E92CF63D}" w:date="2025-06-27T22:16:00Z" w16du:dateUtc="2025-06-27T19:16:00Z"/>
                          <w:rFonts w:hint="cs"/>
                          <w:b w:val="0"/>
                          <w:bCs w:val="0"/>
                          <w:rtl/>
                        </w:rPr>
                      </w:pPr>
                    </w:p>
                    <w:p w14:paraId="3A0CDDD4" w14:textId="77777777" w:rsidR="00CC24BF" w:rsidRPr="00B66D22" w:rsidRDefault="00CC24BF">
                      <w:pPr>
                        <w:rPr>
                          <w:rtl/>
                        </w:rPr>
                      </w:pPr>
                    </w:p>
                  </w:txbxContent>
                </v:textbox>
                <w10:wrap type="square"/>
              </v:shape>
            </w:pict>
          </mc:Fallback>
        </mc:AlternateContent>
      </w:r>
      <w:r w:rsidR="00B84719" w:rsidRPr="0044255B">
        <w:rPr>
          <w:rFonts w:asciiTheme="minorBidi" w:hAnsiTheme="minorBidi" w:cstheme="minorBidi"/>
          <w:bCs/>
          <w:sz w:val="24"/>
          <w:szCs w:val="24"/>
          <w:u w:val="single"/>
          <w:rtl/>
        </w:rPr>
        <w:t>נתונים על המשתמשים</w:t>
      </w:r>
    </w:p>
    <w:p w14:paraId="604CD462" w14:textId="77777777" w:rsidR="0050231E" w:rsidRPr="00B66D22" w:rsidRDefault="00B84719">
      <w:pPr>
        <w:bidi/>
        <w:spacing w:line="240" w:lineRule="auto"/>
        <w:rPr>
          <w:rFonts w:asciiTheme="minorBidi" w:hAnsiTheme="minorBidi" w:cstheme="minorBidi"/>
          <w:sz w:val="24"/>
          <w:szCs w:val="24"/>
        </w:rPr>
      </w:pPr>
      <w:r w:rsidRPr="00B66D22">
        <w:rPr>
          <w:rFonts w:asciiTheme="minorBidi" w:hAnsiTheme="minorBidi" w:cstheme="minorBidi"/>
          <w:sz w:val="24"/>
          <w:szCs w:val="24"/>
          <w:rtl/>
        </w:rPr>
        <w:t>לכל משתמש מוצגים הנקודות האישיות אשר המערכת עוקבת אחריהם. בנוסף המערכת שומרת שם משתמש וסיסמא, בעת התחברות לא נכונה המערכת תציג למשתמש שהפרטים שהזין אינם נכונים, ואם צדק אז תכניס אותו לאזור האישי.</w:t>
      </w:r>
    </w:p>
    <w:p w14:paraId="17C0B9D1" w14:textId="77777777" w:rsidR="0050231E" w:rsidRPr="0044255B" w:rsidRDefault="00B84719">
      <w:pPr>
        <w:bidi/>
        <w:spacing w:line="240" w:lineRule="auto"/>
        <w:rPr>
          <w:rFonts w:asciiTheme="minorBidi" w:hAnsiTheme="minorBidi" w:cstheme="minorBidi"/>
          <w:bCs/>
          <w:sz w:val="24"/>
          <w:szCs w:val="24"/>
          <w:u w:val="single"/>
        </w:rPr>
      </w:pPr>
      <w:r w:rsidRPr="0044255B">
        <w:rPr>
          <w:rFonts w:asciiTheme="minorBidi" w:hAnsiTheme="minorBidi" w:cstheme="minorBidi"/>
          <w:bCs/>
          <w:sz w:val="24"/>
          <w:szCs w:val="24"/>
          <w:u w:val="single"/>
          <w:rtl/>
        </w:rPr>
        <w:t>נתונים שנאספו מהחיישנים</w:t>
      </w:r>
    </w:p>
    <w:p w14:paraId="5365579D" w14:textId="77777777" w:rsidR="0050231E" w:rsidRPr="00B66D22" w:rsidRDefault="00B84719">
      <w:pPr>
        <w:bidi/>
        <w:rPr>
          <w:rFonts w:asciiTheme="minorBidi" w:hAnsiTheme="minorBidi" w:cstheme="minorBidi"/>
          <w:sz w:val="24"/>
          <w:szCs w:val="24"/>
          <w:rtl/>
        </w:rPr>
      </w:pPr>
      <w:r w:rsidRPr="00B66D22">
        <w:rPr>
          <w:rFonts w:asciiTheme="minorBidi" w:hAnsiTheme="minorBidi" w:cstheme="minorBidi"/>
          <w:sz w:val="24"/>
          <w:szCs w:val="24"/>
          <w:rtl/>
        </w:rPr>
        <w:t>כל הנתונים שנאספו מהחיישנים מופיעים למשתמש בטבלאות בצורה ברורה ומובהקת של כל המידע שנאסף.</w:t>
      </w:r>
    </w:p>
    <w:p w14:paraId="119F72F7" w14:textId="3472DF3D" w:rsidR="0050231E" w:rsidRPr="00B66D22" w:rsidRDefault="00CC24BF" w:rsidP="00CC24BF">
      <w:pPr>
        <w:bidi/>
        <w:spacing w:line="240" w:lineRule="auto"/>
        <w:rPr>
          <w:rFonts w:asciiTheme="minorBidi" w:hAnsiTheme="minorBidi" w:cstheme="minorBidi"/>
          <w:sz w:val="24"/>
          <w:szCs w:val="24"/>
        </w:rPr>
      </w:pPr>
      <w:r w:rsidRPr="00B66D22">
        <w:rPr>
          <w:rFonts w:asciiTheme="minorBidi" w:hAnsiTheme="minorBidi" w:cstheme="minorBidi"/>
          <w:b/>
          <w:noProof/>
          <w:sz w:val="24"/>
          <w:szCs w:val="24"/>
          <w:u w:val="single"/>
        </w:rPr>
        <mc:AlternateContent>
          <mc:Choice Requires="wps">
            <w:drawing>
              <wp:anchor distT="0" distB="0" distL="114300" distR="114300" simplePos="0" relativeHeight="251658263" behindDoc="0" locked="0" layoutInCell="1" allowOverlap="1" wp14:anchorId="4B87BB45" wp14:editId="2834E1B4">
                <wp:simplePos x="0" y="0"/>
                <wp:positionH relativeFrom="column">
                  <wp:posOffset>19685</wp:posOffset>
                </wp:positionH>
                <wp:positionV relativeFrom="paragraph">
                  <wp:posOffset>0</wp:posOffset>
                </wp:positionV>
                <wp:extent cx="6819900" cy="321310"/>
                <wp:effectExtent l="0" t="0" r="0" b="2540"/>
                <wp:wrapSquare wrapText="bothSides"/>
                <wp:docPr id="505360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21310"/>
                        </a:xfrm>
                        <a:prstGeom prst="rect">
                          <a:avLst/>
                        </a:prstGeom>
                        <a:solidFill>
                          <a:schemeClr val="accent6"/>
                        </a:solidFill>
                        <a:ln w="9525">
                          <a:noFill/>
                          <a:miter lim="800000"/>
                          <a:headEnd/>
                          <a:tailEnd/>
                        </a:ln>
                      </wps:spPr>
                      <wps:txbx>
                        <w:txbxContent>
                          <w:p w14:paraId="10461687" w14:textId="06ECA301" w:rsidR="00CC24BF" w:rsidRPr="004E7350" w:rsidRDefault="00CC24BF" w:rsidP="00B66D22">
                            <w:pPr>
                              <w:pStyle w:val="Style1"/>
                              <w:numPr>
                                <w:ilvl w:val="0"/>
                                <w:numId w:val="58"/>
                              </w:numPr>
                              <w:tabs>
                                <w:tab w:val="left" w:pos="720"/>
                              </w:tabs>
                              <w:rPr>
                                <w:rFonts w:hint="cs"/>
                                <w:rtl/>
                              </w:rPr>
                            </w:pPr>
                            <w:r w:rsidRPr="00B66D22">
                              <w:rPr>
                                <w:rtl/>
                              </w:rPr>
                              <w:t>אתגרים</w:t>
                            </w:r>
                          </w:p>
                          <w:p w14:paraId="08D59AA9" w14:textId="77162744" w:rsidR="00F10A05" w:rsidRDefault="00F10A05"/>
                          <w:p w14:paraId="1B3436B8" w14:textId="1FF8049C" w:rsidR="00CC24BF" w:rsidRPr="00B66D22" w:rsidRDefault="00CC24BF">
                            <w:pPr>
                              <w:rPr>
                                <w:rtl/>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B87BB45" id="_x0000_s1032" type="#_x0000_t202" style="position:absolute;left:0;text-align:left;margin-left:1.55pt;margin-top:0;width:537pt;height:25.3pt;z-index:251658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" fillcolor="#f79646 [3209]" stroked="f">
                <v:textbox>
                  <w:txbxContent>
                    <w:p w14:paraId="10461687" w14:textId="06ECA301" w:rsidR="00CC24BF" w:rsidRPr="004E7350" w:rsidRDefault="00CC24BF" w:rsidP="00B66D22">
                      <w:pPr>
                        <w:pStyle w:val="Style1"/>
                        <w:numPr>
                          <w:ilvl w:val="0"/>
                          <w:numId w:val="58"/>
                        </w:numPr>
                        <w:tabs>
                          <w:tab w:val="left" w:pos="720"/>
                        </w:tabs>
                        <w:rPr>
                          <w:rFonts w:hint="cs"/>
                          <w:rtl/>
                        </w:rPr>
                      </w:pPr>
                      <w:r w:rsidRPr="00B66D22">
                        <w:rPr>
                          <w:rtl/>
                        </w:rPr>
                        <w:t>אתגרים</w:t>
                      </w:r>
                    </w:p>
                    <w:p w14:paraId="08D59AA9" w14:textId="77162744" w:rsidR="00F10A05" w:rsidRDefault="00F10A05"/>
                    <w:p w14:paraId="1B3436B8" w14:textId="1FF8049C" w:rsidR="00CC24BF" w:rsidRPr="00B66D22" w:rsidRDefault="00CC24BF">
                      <w:pPr>
                        <w:rPr>
                          <w:rtl/>
                        </w:rPr>
                      </w:pPr>
                    </w:p>
                  </w:txbxContent>
                </v:textbox>
                <w10:wrap type="square"/>
              </v:shape>
            </w:pict>
          </mc:Fallback>
        </mc:AlternateContent>
      </w:r>
      <w:bookmarkStart w:id="8" w:name="_4ljl0xvkyrue" w:colFirst="0" w:colLast="0"/>
      <w:bookmarkEnd w:id="8"/>
      <w:r w:rsidR="00A81D99" w:rsidRPr="0044255B">
        <w:rPr>
          <w:rFonts w:asciiTheme="minorBidi" w:hAnsiTheme="minorBidi" w:cstheme="minorBidi" w:hint="cs"/>
          <w:b/>
          <w:sz w:val="24"/>
          <w:szCs w:val="24"/>
          <w:rtl/>
        </w:rPr>
        <w:t>1.</w:t>
      </w:r>
      <w:r w:rsidR="00A81D99" w:rsidRPr="0044255B">
        <w:rPr>
          <w:rFonts w:asciiTheme="minorBidi" w:hAnsiTheme="minorBidi" w:cstheme="minorBidi"/>
          <w:b/>
          <w:bCs/>
          <w:sz w:val="24"/>
          <w:szCs w:val="24"/>
        </w:rPr>
        <w:t xml:space="preserve"> </w:t>
      </w:r>
      <w:r w:rsidR="00B84719" w:rsidRPr="00B66D22">
        <w:rPr>
          <w:rFonts w:asciiTheme="minorBidi" w:hAnsiTheme="minorBidi" w:cstheme="minorBidi"/>
          <w:b/>
          <w:bCs/>
          <w:sz w:val="24"/>
          <w:szCs w:val="24"/>
          <w:rtl/>
        </w:rPr>
        <w:t>ניפוי נתונים לא רלוונטיים ביצירת אינדקס</w:t>
      </w:r>
      <w:r w:rsidR="00B84719" w:rsidRPr="00B66D22">
        <w:rPr>
          <w:rFonts w:asciiTheme="minorBidi" w:hAnsiTheme="minorBidi" w:cstheme="minorBidi"/>
          <w:b/>
          <w:sz w:val="24"/>
          <w:szCs w:val="24"/>
          <w:rtl/>
        </w:rPr>
        <w:t xml:space="preserve"> - </w:t>
      </w:r>
      <w:r w:rsidR="00B84719" w:rsidRPr="00B66D22">
        <w:rPr>
          <w:rFonts w:asciiTheme="minorBidi" w:hAnsiTheme="minorBidi" w:cstheme="minorBidi"/>
          <w:sz w:val="24"/>
          <w:szCs w:val="24"/>
          <w:rtl/>
        </w:rPr>
        <w:t>כאשר ביצענו שמירה של נתוני האינדקסים ל־</w:t>
      </w:r>
      <w:r w:rsidR="00B84719" w:rsidRPr="00B66D22">
        <w:rPr>
          <w:rFonts w:asciiTheme="minorBidi" w:hAnsiTheme="minorBidi" w:cstheme="minorBidi"/>
          <w:sz w:val="24"/>
          <w:szCs w:val="24"/>
        </w:rPr>
        <w:t>Firebase</w:t>
      </w:r>
      <w:r w:rsidR="00B84719" w:rsidRPr="00B66D22">
        <w:rPr>
          <w:rFonts w:asciiTheme="minorBidi" w:hAnsiTheme="minorBidi" w:cstheme="minorBidi"/>
          <w:sz w:val="24"/>
          <w:szCs w:val="24"/>
          <w:rtl/>
        </w:rPr>
        <w:t xml:space="preserve">, גילינו שהמערכת שומרת הרבה </w:t>
      </w:r>
      <w:r w:rsidR="00B84719" w:rsidRPr="00B66D22">
        <w:rPr>
          <w:rFonts w:asciiTheme="minorBidi" w:hAnsiTheme="minorBidi" w:cstheme="minorBidi"/>
          <w:sz w:val="24"/>
          <w:szCs w:val="24"/>
        </w:rPr>
        <w:t>terms</w:t>
      </w:r>
      <w:r w:rsidR="00B84719" w:rsidRPr="00B66D22">
        <w:rPr>
          <w:rFonts w:asciiTheme="minorBidi" w:hAnsiTheme="minorBidi" w:cstheme="minorBidi"/>
          <w:sz w:val="24"/>
          <w:szCs w:val="24"/>
          <w:rtl/>
        </w:rPr>
        <w:t xml:space="preserve"> שאינם מועילים כמו </w:t>
      </w:r>
      <w:r w:rsidR="00B84719" w:rsidRPr="00B66D22">
        <w:rPr>
          <w:rFonts w:asciiTheme="minorBidi" w:hAnsiTheme="minorBidi" w:cstheme="minorBidi"/>
          <w:sz w:val="24"/>
          <w:szCs w:val="24"/>
        </w:rPr>
        <w:t>stop words</w:t>
      </w:r>
      <w:r w:rsidR="00B84719" w:rsidRPr="00B66D22">
        <w:rPr>
          <w:rFonts w:asciiTheme="minorBidi" w:hAnsiTheme="minorBidi" w:cstheme="minorBidi"/>
          <w:sz w:val="24"/>
          <w:szCs w:val="24"/>
          <w:rtl/>
        </w:rPr>
        <w:t>, אותיות או אפילו כניסה למקומות שהם לא דפים אלא תמונות. טיפלנו זאת על ידי כך שאנחנו פילטרנו את הדפים האלו ומילים האלו עם קוד מתאים ב-</w:t>
      </w:r>
      <w:r w:rsidR="00B84719" w:rsidRPr="00B66D22">
        <w:rPr>
          <w:rFonts w:asciiTheme="minorBidi" w:hAnsiTheme="minorBidi" w:cstheme="minorBidi"/>
          <w:sz w:val="24"/>
          <w:szCs w:val="24"/>
        </w:rPr>
        <w:t>Crawler</w:t>
      </w:r>
      <w:r w:rsidR="00B84719" w:rsidRPr="00B66D22">
        <w:rPr>
          <w:rFonts w:asciiTheme="minorBidi" w:hAnsiTheme="minorBidi" w:cstheme="minorBidi"/>
          <w:sz w:val="24"/>
          <w:szCs w:val="24"/>
          <w:rtl/>
        </w:rPr>
        <w:t xml:space="preserve"> ו-</w:t>
      </w:r>
      <w:r w:rsidR="00B84719" w:rsidRPr="00B66D22">
        <w:rPr>
          <w:rFonts w:asciiTheme="minorBidi" w:hAnsiTheme="minorBidi" w:cstheme="minorBidi"/>
          <w:sz w:val="24"/>
          <w:szCs w:val="24"/>
        </w:rPr>
        <w:t>Indexer</w:t>
      </w:r>
      <w:r w:rsidR="00B84719">
        <w:rPr>
          <w:rFonts w:asciiTheme="minorBidi" w:hAnsiTheme="minorBidi" w:cstheme="minorBidi"/>
          <w:sz w:val="24"/>
          <w:szCs w:val="24"/>
          <w:rtl/>
        </w:rPr>
        <w:t>.</w:t>
      </w:r>
    </w:p>
    <w:p w14:paraId="25B87A9A" w14:textId="0FDA12F8" w:rsidR="0050231E" w:rsidRPr="00B66D22" w:rsidRDefault="00A81D99">
      <w:pPr>
        <w:bidi/>
        <w:spacing w:line="259" w:lineRule="auto"/>
        <w:ind w:right="360"/>
        <w:rPr>
          <w:rFonts w:asciiTheme="minorBidi" w:hAnsiTheme="minorBidi" w:cstheme="minorBidi"/>
          <w:sz w:val="24"/>
          <w:szCs w:val="24"/>
        </w:rPr>
      </w:pPr>
      <w:r w:rsidRPr="00B66D22">
        <w:rPr>
          <w:rFonts w:asciiTheme="minorBidi" w:hAnsiTheme="minorBidi" w:cstheme="minorBidi"/>
          <w:sz w:val="24"/>
          <w:szCs w:val="24"/>
          <w:rtl/>
        </w:rPr>
        <w:t>2</w:t>
      </w:r>
      <w:r>
        <w:rPr>
          <w:rFonts w:asciiTheme="minorBidi" w:hAnsiTheme="minorBidi" w:cstheme="minorBidi" w:hint="cs"/>
          <w:sz w:val="24"/>
          <w:szCs w:val="24"/>
          <w:rtl/>
        </w:rPr>
        <w:t>.</w:t>
      </w:r>
      <w:r>
        <w:rPr>
          <w:rFonts w:asciiTheme="minorBidi" w:hAnsiTheme="minorBidi" w:cstheme="minorBidi"/>
          <w:sz w:val="24"/>
          <w:szCs w:val="24"/>
          <w:rtl/>
        </w:rPr>
        <w:t xml:space="preserve"> </w:t>
      </w:r>
      <w:r w:rsidR="00B84719" w:rsidRPr="00B66D22">
        <w:rPr>
          <w:rFonts w:asciiTheme="minorBidi" w:hAnsiTheme="minorBidi" w:cstheme="minorBidi"/>
          <w:bCs/>
          <w:sz w:val="24"/>
          <w:szCs w:val="24"/>
          <w:rtl/>
        </w:rPr>
        <w:t>בעיות עיצוב והצגת נתונים גדולים</w:t>
      </w:r>
      <w:r w:rsidR="00B84719" w:rsidRPr="00B66D22">
        <w:rPr>
          <w:rFonts w:asciiTheme="minorBidi" w:hAnsiTheme="minorBidi" w:cstheme="minorBidi"/>
          <w:b/>
          <w:sz w:val="24"/>
          <w:szCs w:val="24"/>
          <w:rtl/>
        </w:rPr>
        <w:t xml:space="preserve"> </w:t>
      </w:r>
      <w:r w:rsidR="0044255B">
        <w:rPr>
          <w:rFonts w:asciiTheme="minorBidi" w:hAnsiTheme="minorBidi" w:cstheme="minorBidi"/>
          <w:b/>
          <w:sz w:val="24"/>
          <w:szCs w:val="24"/>
          <w:rtl/>
        </w:rPr>
        <w:t>–</w:t>
      </w:r>
      <w:r w:rsidR="00B84719" w:rsidRPr="00B66D22">
        <w:rPr>
          <w:rFonts w:asciiTheme="minorBidi" w:hAnsiTheme="minorBidi" w:cstheme="minorBidi"/>
          <w:b/>
          <w:sz w:val="24"/>
          <w:szCs w:val="24"/>
          <w:rtl/>
        </w:rPr>
        <w:t xml:space="preserve"> </w:t>
      </w:r>
      <w:r w:rsidR="00B84719" w:rsidRPr="00B66D22">
        <w:rPr>
          <w:rFonts w:asciiTheme="minorBidi" w:hAnsiTheme="minorBidi" w:cstheme="minorBidi"/>
          <w:sz w:val="24"/>
          <w:szCs w:val="24"/>
          <w:rtl/>
        </w:rPr>
        <w:t xml:space="preserve">כאשר ניסינו להציג מידע מתוך </w:t>
      </w:r>
      <w:r w:rsidR="00B84719" w:rsidRPr="00B66D22">
        <w:rPr>
          <w:rFonts w:asciiTheme="minorBidi" w:hAnsiTheme="minorBidi" w:cstheme="minorBidi"/>
          <w:sz w:val="24"/>
          <w:szCs w:val="24"/>
        </w:rPr>
        <w:t>Firebase</w:t>
      </w:r>
      <w:r w:rsidR="00B84719" w:rsidRPr="00B66D22">
        <w:rPr>
          <w:rFonts w:asciiTheme="minorBidi" w:hAnsiTheme="minorBidi" w:cstheme="minorBidi"/>
          <w:sz w:val="24"/>
          <w:szCs w:val="24"/>
          <w:rtl/>
        </w:rPr>
        <w:t xml:space="preserve"> או הדמיית נתונים רבים (למשל, בגרף או טבלה), חלק מהנתונים "גלשו" ויצרו בעיות תצוגה, במיוחד במסכים צרים. הבנו שהבעיה נובעת ממבנה </w:t>
      </w:r>
      <w:r w:rsidR="00B84719" w:rsidRPr="00B66D22">
        <w:rPr>
          <w:rFonts w:asciiTheme="minorBidi" w:hAnsiTheme="minorBidi" w:cstheme="minorBidi"/>
          <w:sz w:val="24"/>
          <w:szCs w:val="24"/>
        </w:rPr>
        <w:t>CSS</w:t>
      </w:r>
      <w:r w:rsidR="00B84719" w:rsidRPr="00B66D22">
        <w:rPr>
          <w:rFonts w:asciiTheme="minorBidi" w:hAnsiTheme="minorBidi" w:cstheme="minorBidi"/>
          <w:sz w:val="24"/>
          <w:szCs w:val="24"/>
          <w:rtl/>
        </w:rPr>
        <w:t xml:space="preserve"> ברירת המחדל של רכיבי התצוגה (אם משתמשים בעתיד בדשבורד גרפי). לכן יצרנו מבנה טבלה עם גלילה, הוספנו הגבלות גובה ורוחב, וכן הגדרות </w:t>
      </w:r>
      <w:r w:rsidR="00B84719" w:rsidRPr="00B66D22">
        <w:rPr>
          <w:rFonts w:asciiTheme="minorBidi" w:hAnsiTheme="minorBidi" w:cstheme="minorBidi"/>
          <w:sz w:val="24"/>
          <w:szCs w:val="24"/>
        </w:rPr>
        <w:t>overflow</w:t>
      </w:r>
      <w:r w:rsidR="00B84719" w:rsidRPr="00B66D22">
        <w:rPr>
          <w:rFonts w:asciiTheme="minorBidi" w:hAnsiTheme="minorBidi" w:cstheme="minorBidi"/>
          <w:sz w:val="24"/>
          <w:szCs w:val="24"/>
          <w:rtl/>
        </w:rPr>
        <w:t xml:space="preserve"> מתאימות כדי למנוע בעיות תצוגה עתידיות.</w:t>
      </w:r>
    </w:p>
    <w:p w14:paraId="5179EAA9" w14:textId="389E1B1D" w:rsidR="0050231E" w:rsidRPr="00B66D22" w:rsidRDefault="00A81D99">
      <w:pPr>
        <w:bidi/>
        <w:spacing w:line="259" w:lineRule="auto"/>
        <w:ind w:right="360"/>
        <w:rPr>
          <w:rFonts w:asciiTheme="minorBidi" w:hAnsiTheme="minorBidi" w:cstheme="minorBidi"/>
          <w:sz w:val="24"/>
          <w:szCs w:val="24"/>
        </w:rPr>
      </w:pPr>
      <w:r w:rsidRPr="00B66D22">
        <w:rPr>
          <w:rFonts w:asciiTheme="minorBidi" w:hAnsiTheme="minorBidi" w:cstheme="minorBidi"/>
          <w:sz w:val="24"/>
          <w:szCs w:val="24"/>
          <w:rtl/>
        </w:rPr>
        <w:t>3</w:t>
      </w:r>
      <w:r>
        <w:rPr>
          <w:rFonts w:asciiTheme="minorBidi" w:hAnsiTheme="minorBidi" w:cstheme="minorBidi" w:hint="cs"/>
          <w:sz w:val="24"/>
          <w:szCs w:val="24"/>
          <w:rtl/>
        </w:rPr>
        <w:t>.</w:t>
      </w:r>
      <w:r w:rsidR="00B84719">
        <w:rPr>
          <w:rFonts w:asciiTheme="minorBidi" w:hAnsiTheme="minorBidi" w:cstheme="minorBidi"/>
          <w:sz w:val="24"/>
          <w:szCs w:val="24"/>
          <w:rtl/>
        </w:rPr>
        <w:t xml:space="preserve"> </w:t>
      </w:r>
      <w:r w:rsidR="00B84719" w:rsidRPr="00B66D22">
        <w:rPr>
          <w:rFonts w:asciiTheme="minorBidi" w:hAnsiTheme="minorBidi" w:cstheme="minorBidi"/>
          <w:bCs/>
          <w:sz w:val="24"/>
          <w:szCs w:val="24"/>
          <w:rtl/>
        </w:rPr>
        <w:t>חלוקת הקוד למיקרו-שירותים ומודולריזציה</w:t>
      </w:r>
      <w:r w:rsidR="00B84719" w:rsidRPr="00B66D22">
        <w:rPr>
          <w:rFonts w:asciiTheme="minorBidi" w:hAnsiTheme="minorBidi" w:cstheme="minorBidi"/>
          <w:b/>
          <w:sz w:val="24"/>
          <w:szCs w:val="24"/>
          <w:rtl/>
        </w:rPr>
        <w:t xml:space="preserve"> </w:t>
      </w:r>
      <w:r w:rsidR="0044255B">
        <w:rPr>
          <w:rFonts w:asciiTheme="minorBidi" w:hAnsiTheme="minorBidi" w:cstheme="minorBidi"/>
          <w:b/>
          <w:sz w:val="24"/>
          <w:szCs w:val="24"/>
          <w:rtl/>
        </w:rPr>
        <w:t>–</w:t>
      </w:r>
      <w:r w:rsidR="00B84719" w:rsidRPr="00B66D22">
        <w:rPr>
          <w:rFonts w:asciiTheme="minorBidi" w:hAnsiTheme="minorBidi" w:cstheme="minorBidi"/>
          <w:b/>
          <w:sz w:val="24"/>
          <w:szCs w:val="24"/>
          <w:rtl/>
        </w:rPr>
        <w:t xml:space="preserve"> </w:t>
      </w:r>
      <w:r w:rsidR="00B84719" w:rsidRPr="00B66D22">
        <w:rPr>
          <w:rFonts w:asciiTheme="minorBidi" w:hAnsiTheme="minorBidi" w:cstheme="minorBidi"/>
          <w:sz w:val="24"/>
          <w:szCs w:val="24"/>
          <w:rtl/>
        </w:rPr>
        <w:t>לאחר שהשלמנו את המבנה הבסיסי של המערכת, חילקנו את פעולת ה-</w:t>
      </w:r>
      <w:r w:rsidR="00B84719" w:rsidRPr="00B66D22">
        <w:rPr>
          <w:rFonts w:asciiTheme="minorBidi" w:hAnsiTheme="minorBidi" w:cstheme="minorBidi"/>
          <w:sz w:val="24"/>
          <w:szCs w:val="24"/>
        </w:rPr>
        <w:t>crawler</w:t>
      </w:r>
      <w:r w:rsidR="00B84719" w:rsidRPr="00B66D22">
        <w:rPr>
          <w:rFonts w:asciiTheme="minorBidi" w:hAnsiTheme="minorBidi" w:cstheme="minorBidi"/>
          <w:sz w:val="24"/>
          <w:szCs w:val="24"/>
          <w:rtl/>
        </w:rPr>
        <w:t xml:space="preserve"> למיקרושירותים ברורים לכל שרות היה תפקיד יחיד. חלוקה זו יצרה שגיאות עקב תלות לא ברורה בין רכיבים. פתרנו זאת על ידי הגדרת ממשקים ברורים בין השירותים וכתיבת מחלקות עם אחריות מוגדרת, מה שהוביל למבנה קוד יציב, ניתן לתחזוקה ולשדרוג.</w:t>
      </w:r>
    </w:p>
    <w:p w14:paraId="4AA3F41F" w14:textId="6D14AAAE" w:rsidR="0050231E" w:rsidRPr="00B66D22" w:rsidRDefault="00A81D99">
      <w:pPr>
        <w:bidi/>
        <w:spacing w:line="259" w:lineRule="auto"/>
        <w:ind w:right="360"/>
        <w:rPr>
          <w:rFonts w:asciiTheme="minorBidi" w:hAnsiTheme="minorBidi" w:cstheme="minorBidi"/>
          <w:sz w:val="24"/>
          <w:szCs w:val="24"/>
        </w:rPr>
      </w:pPr>
      <w:r>
        <w:rPr>
          <w:rFonts w:asciiTheme="minorBidi" w:hAnsiTheme="minorBidi" w:cstheme="minorBidi" w:hint="cs"/>
          <w:sz w:val="24"/>
          <w:szCs w:val="24"/>
          <w:rtl/>
        </w:rPr>
        <w:t>4.</w:t>
      </w:r>
      <w:r w:rsidR="00B84719">
        <w:rPr>
          <w:rFonts w:asciiTheme="minorBidi" w:hAnsiTheme="minorBidi" w:cstheme="minorBidi"/>
          <w:sz w:val="24"/>
          <w:szCs w:val="24"/>
          <w:rtl/>
        </w:rPr>
        <w:t xml:space="preserve"> </w:t>
      </w:r>
      <w:r w:rsidR="00B84719" w:rsidRPr="00B66D22">
        <w:rPr>
          <w:rFonts w:asciiTheme="minorBidi" w:hAnsiTheme="minorBidi" w:cstheme="minorBidi"/>
          <w:b/>
          <w:bCs/>
          <w:sz w:val="24"/>
          <w:szCs w:val="24"/>
          <w:rtl/>
        </w:rPr>
        <w:t>אתגר בהצגת מספר גרפים או ניתוחים</w:t>
      </w:r>
      <w:r w:rsidR="00B84719" w:rsidRPr="00B66D22">
        <w:rPr>
          <w:rFonts w:asciiTheme="minorBidi" w:hAnsiTheme="minorBidi" w:cstheme="minorBidi"/>
          <w:b/>
          <w:sz w:val="24"/>
          <w:szCs w:val="24"/>
          <w:rtl/>
        </w:rPr>
        <w:t xml:space="preserve"> </w:t>
      </w:r>
      <w:r w:rsidR="0044255B">
        <w:rPr>
          <w:rFonts w:asciiTheme="minorBidi" w:hAnsiTheme="minorBidi" w:cstheme="minorBidi"/>
          <w:b/>
          <w:sz w:val="24"/>
          <w:szCs w:val="24"/>
          <w:rtl/>
        </w:rPr>
        <w:t>–</w:t>
      </w:r>
      <w:r w:rsidR="00B84719" w:rsidRPr="00B66D22">
        <w:rPr>
          <w:rFonts w:asciiTheme="minorBidi" w:hAnsiTheme="minorBidi" w:cstheme="minorBidi"/>
          <w:b/>
          <w:sz w:val="24"/>
          <w:szCs w:val="24"/>
          <w:rtl/>
        </w:rPr>
        <w:t xml:space="preserve"> </w:t>
      </w:r>
      <w:r w:rsidR="00B84719" w:rsidRPr="00B66D22">
        <w:rPr>
          <w:rFonts w:asciiTheme="minorBidi" w:hAnsiTheme="minorBidi" w:cstheme="minorBidi"/>
          <w:sz w:val="24"/>
          <w:szCs w:val="24"/>
          <w:rtl/>
        </w:rPr>
        <w:t>בשלב בו רצינו להוסיף ניתוחים מרובים, ניסינו לחשוב איך להציג כמה גרפים בצורה נגישה היות שהיו לנו כמה גרפים וטבלאות של חיישנים והצגנו את כולם בדף אחד. הפתרון שלנו היה להפריד את הגרפים והטבלאות בטאבים נפרדים מה ששיפר את הנגישות שלהם.</w:t>
      </w:r>
    </w:p>
    <w:p w14:paraId="00317BAF" w14:textId="6CBC890E" w:rsidR="00CC24BF" w:rsidRPr="00B66D22" w:rsidRDefault="00BE1423" w:rsidP="0023710B">
      <w:pPr>
        <w:bidi/>
        <w:spacing w:line="259" w:lineRule="auto"/>
        <w:ind w:right="360"/>
        <w:rPr>
          <w:rFonts w:asciiTheme="minorBidi" w:hAnsiTheme="minorBidi" w:cstheme="minorBidi"/>
          <w:sz w:val="24"/>
          <w:szCs w:val="24"/>
          <w:rtl/>
        </w:rPr>
      </w:pPr>
      <w:r w:rsidRPr="00B66D22">
        <w:rPr>
          <w:rFonts w:asciiTheme="minorBidi" w:hAnsiTheme="minorBidi" w:cstheme="minorBidi"/>
          <w:b/>
          <w:noProof/>
          <w:sz w:val="24"/>
          <w:szCs w:val="24"/>
          <w:u w:val="single"/>
        </w:rPr>
        <mc:AlternateContent>
          <mc:Choice Requires="wps">
            <w:drawing>
              <wp:anchor distT="0" distB="0" distL="114300" distR="114300" simplePos="0" relativeHeight="251658264" behindDoc="0" locked="0" layoutInCell="1" allowOverlap="1" wp14:anchorId="34AA3DA5" wp14:editId="54F626AE">
                <wp:simplePos x="0" y="0"/>
                <wp:positionH relativeFrom="margin">
                  <wp:align>right</wp:align>
                </wp:positionH>
                <wp:positionV relativeFrom="paragraph">
                  <wp:posOffset>759460</wp:posOffset>
                </wp:positionV>
                <wp:extent cx="6819900" cy="311150"/>
                <wp:effectExtent l="0" t="0" r="0" b="0"/>
                <wp:wrapSquare wrapText="bothSides"/>
                <wp:docPr id="39731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11150"/>
                        </a:xfrm>
                        <a:prstGeom prst="rect">
                          <a:avLst/>
                        </a:prstGeom>
                        <a:solidFill>
                          <a:schemeClr val="accent6"/>
                        </a:solidFill>
                        <a:ln w="9525">
                          <a:noFill/>
                          <a:miter lim="800000"/>
                          <a:headEnd/>
                          <a:tailEnd/>
                        </a:ln>
                      </wps:spPr>
                      <wps:txbx>
                        <w:txbxContent>
                          <w:p w14:paraId="4A10430F" w14:textId="77777777" w:rsidR="00CC24BF" w:rsidRPr="00B66D22" w:rsidRDefault="00CC24BF" w:rsidP="00B66D22">
                            <w:pPr>
                              <w:pStyle w:val="Style1"/>
                              <w:numPr>
                                <w:ilvl w:val="0"/>
                                <w:numId w:val="58"/>
                              </w:numPr>
                              <w:tabs>
                                <w:tab w:val="left" w:pos="720"/>
                              </w:tabs>
                              <w:rPr>
                                <w:rFonts w:hint="cs"/>
                                <w:rtl/>
                              </w:rPr>
                            </w:pPr>
                            <w:r w:rsidRPr="00B66D22">
                              <w:rPr>
                                <w:rFonts w:hint="cs"/>
                                <w:rtl/>
                              </w:rPr>
                              <w:t>תיק תחזוקה</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4AA3DA5" id="_x0000_s1033" type="#_x0000_t202" style="position:absolute;left:0;text-align:left;margin-left:485.8pt;margin-top:59.8pt;width:537pt;height:24.5pt;z-index:251658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" fillcolor="#f79646 [3209]" stroked="f">
                <v:textbox>
                  <w:txbxContent>
                    <w:p w14:paraId="4A10430F" w14:textId="77777777" w:rsidR="00CC24BF" w:rsidRPr="00B66D22" w:rsidRDefault="00CC24BF" w:rsidP="00B66D22">
                      <w:pPr>
                        <w:pStyle w:val="Style1"/>
                        <w:numPr>
                          <w:ilvl w:val="0"/>
                          <w:numId w:val="58"/>
                        </w:numPr>
                        <w:tabs>
                          <w:tab w:val="left" w:pos="720"/>
                        </w:tabs>
                        <w:rPr>
                          <w:rFonts w:hint="cs"/>
                          <w:rtl/>
                        </w:rPr>
                      </w:pPr>
                      <w:r w:rsidRPr="00B66D22">
                        <w:rPr>
                          <w:rFonts w:hint="cs"/>
                          <w:rtl/>
                        </w:rPr>
                        <w:t>תיק תחזוקה</w:t>
                      </w:r>
                    </w:p>
                  </w:txbxContent>
                </v:textbox>
                <w10:wrap type="square" anchorx="margin"/>
              </v:shape>
            </w:pict>
          </mc:Fallback>
        </mc:AlternateContent>
      </w:r>
      <w:r w:rsidR="00A81D99">
        <w:rPr>
          <w:rFonts w:asciiTheme="minorBidi" w:hAnsiTheme="minorBidi" w:cstheme="minorBidi" w:hint="cs"/>
          <w:sz w:val="24"/>
          <w:szCs w:val="24"/>
          <w:rtl/>
        </w:rPr>
        <w:t>5.</w:t>
      </w:r>
      <w:r w:rsidR="00B84719">
        <w:rPr>
          <w:rFonts w:asciiTheme="minorBidi" w:hAnsiTheme="minorBidi" w:cstheme="minorBidi"/>
          <w:sz w:val="24"/>
          <w:szCs w:val="24"/>
          <w:rtl/>
        </w:rPr>
        <w:t xml:space="preserve"> </w:t>
      </w:r>
      <w:r w:rsidR="00B84719" w:rsidRPr="0044255B">
        <w:rPr>
          <w:bCs/>
          <w:sz w:val="24"/>
          <w:szCs w:val="24"/>
          <w:rtl/>
        </w:rPr>
        <w:t xml:space="preserve">בעיות </w:t>
      </w:r>
      <w:r w:rsidR="00305D98" w:rsidRPr="0044255B">
        <w:rPr>
          <w:bCs/>
          <w:sz w:val="24"/>
          <w:szCs w:val="24"/>
          <w:rtl/>
        </w:rPr>
        <w:t>ב</w:t>
      </w:r>
      <w:r w:rsidR="0044255B">
        <w:rPr>
          <w:rFonts w:hint="cs"/>
          <w:bCs/>
          <w:sz w:val="24"/>
          <w:szCs w:val="24"/>
          <w:rtl/>
        </w:rPr>
        <w:t xml:space="preserve"> </w:t>
      </w:r>
      <w:r w:rsidR="0044255B">
        <w:rPr>
          <w:bCs/>
          <w:sz w:val="24"/>
          <w:szCs w:val="24"/>
          <w:rtl/>
        </w:rPr>
        <w:t>–</w:t>
      </w:r>
      <w:r w:rsidR="0044255B">
        <w:rPr>
          <w:rFonts w:hint="cs"/>
          <w:bCs/>
          <w:sz w:val="24"/>
          <w:szCs w:val="24"/>
          <w:rtl/>
        </w:rPr>
        <w:t xml:space="preserve"> </w:t>
      </w:r>
      <w:r w:rsidR="00305D98" w:rsidRPr="0044255B">
        <w:rPr>
          <w:rFonts w:asciiTheme="minorBidi" w:hAnsiTheme="minorBidi" w:cstheme="minorBidi"/>
          <w:b/>
          <w:sz w:val="24"/>
          <w:szCs w:val="24"/>
        </w:rPr>
        <w:t>widget</w:t>
      </w:r>
      <w:r w:rsidR="00B84719" w:rsidRPr="00B66D22">
        <w:rPr>
          <w:rFonts w:asciiTheme="minorBidi" w:hAnsiTheme="minorBidi" w:cstheme="minorBidi"/>
          <w:b/>
          <w:sz w:val="24"/>
          <w:szCs w:val="24"/>
        </w:rPr>
        <w:t xml:space="preserve"> output</w:t>
      </w:r>
      <w:r w:rsidR="00B84719">
        <w:rPr>
          <w:rFonts w:asciiTheme="minorBidi" w:hAnsiTheme="minorBidi" w:cstheme="minorBidi"/>
          <w:b/>
          <w:sz w:val="24"/>
          <w:szCs w:val="24"/>
          <w:rtl/>
        </w:rPr>
        <w:t xml:space="preserve"> </w:t>
      </w:r>
      <w:r w:rsidR="0044255B">
        <w:rPr>
          <w:rFonts w:asciiTheme="minorBidi" w:hAnsiTheme="minorBidi" w:cstheme="minorBidi"/>
          <w:b/>
          <w:sz w:val="24"/>
          <w:szCs w:val="24"/>
          <w:rtl/>
        </w:rPr>
        <w:t>–</w:t>
      </w:r>
      <w:r w:rsidR="00B84719">
        <w:rPr>
          <w:rFonts w:asciiTheme="minorBidi" w:hAnsiTheme="minorBidi" w:cstheme="minorBidi"/>
          <w:b/>
          <w:sz w:val="24"/>
          <w:szCs w:val="24"/>
          <w:rtl/>
        </w:rPr>
        <w:t xml:space="preserve"> </w:t>
      </w:r>
      <w:r w:rsidR="00B84719" w:rsidRPr="00BC396A">
        <w:rPr>
          <w:sz w:val="24"/>
          <w:szCs w:val="24"/>
          <w:rtl/>
        </w:rPr>
        <w:t>היו מקומות מסוימים בקוד כמו מסך ההתחברות כאשר מתחברים זה היה מראה הודעה</w:t>
      </w:r>
      <w:r w:rsidR="00B84719" w:rsidRPr="00B66D22">
        <w:rPr>
          <w:rFonts w:asciiTheme="minorBidi" w:hAnsiTheme="minorBidi" w:cstheme="minorBidi"/>
          <w:sz w:val="24"/>
          <w:szCs w:val="24"/>
          <w:rtl/>
        </w:rPr>
        <w:t xml:space="preserve"> "</w:t>
      </w:r>
      <w:r w:rsidR="00B84719" w:rsidRPr="00B66D22">
        <w:rPr>
          <w:rFonts w:asciiTheme="minorBidi" w:hAnsiTheme="minorBidi" w:cstheme="minorBidi"/>
          <w:sz w:val="24"/>
          <w:szCs w:val="24"/>
        </w:rPr>
        <w:t>Logging In</w:t>
      </w:r>
      <w:r w:rsidR="00B84719" w:rsidRPr="00B66D22">
        <w:rPr>
          <w:rFonts w:asciiTheme="minorBidi" w:hAnsiTheme="minorBidi" w:cstheme="minorBidi"/>
          <w:sz w:val="24"/>
          <w:szCs w:val="24"/>
          <w:rtl/>
        </w:rPr>
        <w:t xml:space="preserve">", </w:t>
      </w:r>
      <w:r w:rsidR="00B84719" w:rsidRPr="00BC396A">
        <w:rPr>
          <w:sz w:val="24"/>
          <w:szCs w:val="24"/>
          <w:rtl/>
        </w:rPr>
        <w:t>אך למרות שהיה לנו בקוד ניסיון מחיקה, המחיקה לא עבדה. היו גם מקומות שבו השתמשנו ב</w:t>
      </w:r>
      <w:r w:rsidR="00B84719" w:rsidRPr="00B66D22">
        <w:rPr>
          <w:rFonts w:asciiTheme="minorBidi" w:hAnsiTheme="minorBidi" w:cstheme="minorBidi"/>
          <w:sz w:val="24"/>
          <w:szCs w:val="24"/>
          <w:rtl/>
        </w:rPr>
        <w:t>-</w:t>
      </w:r>
      <w:r w:rsidR="00B84719" w:rsidRPr="00B66D22">
        <w:rPr>
          <w:rFonts w:asciiTheme="minorBidi" w:hAnsiTheme="minorBidi" w:cstheme="minorBidi"/>
          <w:sz w:val="24"/>
          <w:szCs w:val="24"/>
        </w:rPr>
        <w:t>Output</w:t>
      </w:r>
      <w:r w:rsidR="00B84719" w:rsidRPr="00B66D22">
        <w:rPr>
          <w:rFonts w:asciiTheme="minorBidi" w:hAnsiTheme="minorBidi" w:cstheme="minorBidi"/>
          <w:sz w:val="24"/>
          <w:szCs w:val="24"/>
          <w:rtl/>
        </w:rPr>
        <w:t xml:space="preserve"> </w:t>
      </w:r>
      <w:r w:rsidR="00B84719" w:rsidRPr="00BC396A">
        <w:rPr>
          <w:sz w:val="24"/>
          <w:szCs w:val="24"/>
          <w:rtl/>
        </w:rPr>
        <w:t>וזה גרם לבעיות מסוימות בדפים. תיקנו את כל זה על ידי שימוש ב</w:t>
      </w:r>
      <w:r w:rsidR="00B84719" w:rsidRPr="00B66D22">
        <w:rPr>
          <w:rFonts w:asciiTheme="minorBidi" w:hAnsiTheme="minorBidi" w:cstheme="minorBidi"/>
          <w:sz w:val="24"/>
          <w:szCs w:val="24"/>
        </w:rPr>
        <w:t>widget</w:t>
      </w:r>
      <w:r w:rsidR="00B84719" w:rsidRPr="00B66D22">
        <w:rPr>
          <w:rFonts w:asciiTheme="minorBidi" w:hAnsiTheme="minorBidi" w:cstheme="minorBidi"/>
          <w:sz w:val="24"/>
          <w:szCs w:val="24"/>
          <w:rtl/>
        </w:rPr>
        <w:t>-</w:t>
      </w:r>
      <w:r w:rsidR="00B84719" w:rsidRPr="00BC396A">
        <w:rPr>
          <w:sz w:val="24"/>
          <w:szCs w:val="24"/>
          <w:rtl/>
        </w:rPr>
        <w:t>ים שונים כמו</w:t>
      </w:r>
      <w:r w:rsidR="00B84719" w:rsidRPr="00B66D22">
        <w:rPr>
          <w:rFonts w:asciiTheme="minorBidi" w:hAnsiTheme="minorBidi" w:cstheme="minorBidi"/>
          <w:sz w:val="24"/>
          <w:szCs w:val="24"/>
        </w:rPr>
        <w:t>HTML, VBox, HBox</w:t>
      </w:r>
      <w:r w:rsidR="00B84719" w:rsidRPr="00B66D22">
        <w:rPr>
          <w:rFonts w:asciiTheme="minorBidi" w:hAnsiTheme="minorBidi" w:cstheme="minorBidi"/>
          <w:sz w:val="24"/>
          <w:szCs w:val="24"/>
          <w:rtl/>
        </w:rPr>
        <w:t xml:space="preserve"> </w:t>
      </w:r>
      <w:r w:rsidR="00B84719" w:rsidRPr="00BC396A">
        <w:rPr>
          <w:sz w:val="24"/>
          <w:szCs w:val="24"/>
          <w:rtl/>
        </w:rPr>
        <w:t>וכו</w:t>
      </w:r>
      <w:r w:rsidR="00B84719" w:rsidRPr="00B66D22">
        <w:rPr>
          <w:rFonts w:asciiTheme="minorBidi" w:hAnsiTheme="minorBidi" w:cstheme="minorBidi"/>
          <w:sz w:val="24"/>
          <w:szCs w:val="24"/>
          <w:rtl/>
        </w:rPr>
        <w:t>'.</w:t>
      </w:r>
    </w:p>
    <w:p w14:paraId="413EDD99" w14:textId="5A7C1FE9" w:rsidR="0050231E" w:rsidRPr="00B66D22" w:rsidRDefault="00B84719" w:rsidP="00CC24BF">
      <w:pPr>
        <w:bidi/>
        <w:spacing w:line="240" w:lineRule="auto"/>
        <w:rPr>
          <w:rFonts w:asciiTheme="minorBidi" w:hAnsiTheme="minorBidi" w:cstheme="minorBidi"/>
          <w:b/>
          <w:sz w:val="24"/>
          <w:szCs w:val="24"/>
          <w:u w:val="single"/>
        </w:rPr>
      </w:pPr>
      <w:bookmarkStart w:id="9" w:name="_7updvzfjnj2u" w:colFirst="0" w:colLast="0"/>
      <w:bookmarkEnd w:id="9"/>
      <w:r w:rsidRPr="00BC396A">
        <w:rPr>
          <w:sz w:val="24"/>
          <w:szCs w:val="24"/>
          <w:rtl/>
        </w:rPr>
        <w:t xml:space="preserve">תיק מתכנת זה נועד להנחות מפתחים העובדים על מערכת </w:t>
      </w:r>
      <w:r w:rsidRPr="00B66D22">
        <w:rPr>
          <w:rFonts w:asciiTheme="minorBidi" w:hAnsiTheme="minorBidi" w:cstheme="minorBidi"/>
          <w:sz w:val="24"/>
          <w:szCs w:val="24"/>
        </w:rPr>
        <w:t>Dashboard</w:t>
      </w:r>
      <w:r w:rsidRPr="00BC396A">
        <w:rPr>
          <w:sz w:val="24"/>
          <w:szCs w:val="24"/>
          <w:rtl/>
        </w:rPr>
        <w:t xml:space="preserve"> בסביבת </w:t>
      </w:r>
      <w:r w:rsidRPr="00B66D22">
        <w:rPr>
          <w:rFonts w:asciiTheme="minorBidi" w:hAnsiTheme="minorBidi" w:cstheme="minorBidi"/>
          <w:sz w:val="24"/>
          <w:szCs w:val="24"/>
        </w:rPr>
        <w:t>Google Colab</w:t>
      </w:r>
      <w:r w:rsidRPr="00BC396A">
        <w:rPr>
          <w:sz w:val="24"/>
          <w:szCs w:val="24"/>
          <w:rtl/>
        </w:rPr>
        <w:t xml:space="preserve">. הוא מסביר את מבנה המערכת, המבוססת על </w:t>
      </w:r>
      <w:r w:rsidRPr="00B66D22">
        <w:rPr>
          <w:rFonts w:asciiTheme="minorBidi" w:hAnsiTheme="minorBidi" w:cstheme="minorBidi"/>
          <w:sz w:val="24"/>
          <w:szCs w:val="24"/>
        </w:rPr>
        <w:t>Python</w:t>
      </w:r>
      <w:r w:rsidRPr="00BC396A">
        <w:rPr>
          <w:sz w:val="24"/>
          <w:szCs w:val="24"/>
          <w:rtl/>
        </w:rPr>
        <w:t xml:space="preserve"> וכוללת מיקרו-שירותים, ממשק אינטראקטיבי עם </w:t>
      </w:r>
      <w:r w:rsidRPr="00B66D22">
        <w:rPr>
          <w:rFonts w:asciiTheme="minorBidi" w:hAnsiTheme="minorBidi" w:cstheme="minorBidi"/>
          <w:sz w:val="24"/>
          <w:szCs w:val="24"/>
        </w:rPr>
        <w:t>ipywidgets</w:t>
      </w:r>
      <w:r w:rsidRPr="00BC396A">
        <w:rPr>
          <w:sz w:val="24"/>
          <w:szCs w:val="24"/>
          <w:rtl/>
        </w:rPr>
        <w:t>, חיבור ל-</w:t>
      </w:r>
      <w:r w:rsidRPr="00B66D22">
        <w:rPr>
          <w:rFonts w:asciiTheme="minorBidi" w:hAnsiTheme="minorBidi" w:cstheme="minorBidi"/>
          <w:sz w:val="24"/>
          <w:szCs w:val="24"/>
        </w:rPr>
        <w:t>Firebase</w:t>
      </w:r>
      <w:r w:rsidRPr="00BC396A">
        <w:rPr>
          <w:sz w:val="24"/>
          <w:szCs w:val="24"/>
          <w:rtl/>
        </w:rPr>
        <w:t xml:space="preserve">, מנוע חיפוש, התחברות עם ניקוד, גרפים, חנות, וצ'אט בוט </w:t>
      </w:r>
      <w:r w:rsidRPr="00B66D22">
        <w:rPr>
          <w:rFonts w:asciiTheme="minorBidi" w:hAnsiTheme="minorBidi" w:cstheme="minorBidi"/>
          <w:sz w:val="24"/>
          <w:szCs w:val="24"/>
        </w:rPr>
        <w:t>AI</w:t>
      </w:r>
      <w:r w:rsidRPr="00BC396A">
        <w:rPr>
          <w:sz w:val="24"/>
          <w:szCs w:val="24"/>
          <w:rtl/>
        </w:rPr>
        <w:t xml:space="preserve"> — הכל תוך הקפדה על סטנדרטים של קוד, עקביות ותחזוקה נוחה.</w:t>
      </w:r>
      <w:r w:rsidRPr="00B66D22">
        <w:rPr>
          <w:rFonts w:asciiTheme="minorBidi" w:hAnsiTheme="minorBidi" w:cstheme="minorBidi"/>
          <w:sz w:val="24"/>
          <w:szCs w:val="24"/>
        </w:rPr>
        <w:br/>
      </w:r>
      <w:r w:rsidRPr="00D87DA1">
        <w:rPr>
          <w:rFonts w:asciiTheme="minorBidi" w:hAnsiTheme="minorBidi" w:cstheme="minorBidi"/>
          <w:bCs/>
          <w:sz w:val="24"/>
          <w:szCs w:val="24"/>
          <w:u w:val="single"/>
          <w:rtl/>
        </w:rPr>
        <w:t>ספריות עיקריות במערכת</w:t>
      </w:r>
    </w:p>
    <w:p w14:paraId="76490CAB" w14:textId="77777777" w:rsidR="0050231E" w:rsidRPr="00B66D22" w:rsidRDefault="00B84719" w:rsidP="006172D8">
      <w:pPr>
        <w:numPr>
          <w:ilvl w:val="0"/>
          <w:numId w:val="12"/>
        </w:numPr>
        <w:bidi/>
        <w:spacing w:before="100" w:line="240" w:lineRule="auto"/>
        <w:rPr>
          <w:rFonts w:asciiTheme="minorBidi" w:hAnsiTheme="minorBidi" w:cstheme="minorBidi"/>
          <w:sz w:val="24"/>
          <w:szCs w:val="24"/>
        </w:rPr>
      </w:pPr>
      <w:r w:rsidRPr="00B66D22">
        <w:rPr>
          <w:rFonts w:asciiTheme="minorBidi" w:hAnsiTheme="minorBidi" w:cstheme="minorBidi"/>
          <w:sz w:val="24"/>
          <w:szCs w:val="24"/>
        </w:rPr>
        <w:t>ipywidget</w:t>
      </w:r>
      <w:r w:rsidRPr="00B66D22">
        <w:rPr>
          <w:rFonts w:asciiTheme="minorBidi" w:hAnsiTheme="minorBidi" w:cstheme="minorBidi"/>
          <w:sz w:val="24"/>
          <w:szCs w:val="24"/>
          <w:rtl/>
        </w:rPr>
        <w:t xml:space="preserve"> – ממשק משתמש אינטראקטיבי בתוך </w:t>
      </w:r>
      <w:r w:rsidRPr="00B66D22">
        <w:rPr>
          <w:rFonts w:asciiTheme="minorBidi" w:hAnsiTheme="minorBidi" w:cstheme="minorBidi"/>
          <w:sz w:val="24"/>
          <w:szCs w:val="24"/>
        </w:rPr>
        <w:t>Jupyter Notebook</w:t>
      </w:r>
      <w:r w:rsidRPr="00B66D22">
        <w:rPr>
          <w:rFonts w:asciiTheme="minorBidi" w:hAnsiTheme="minorBidi" w:cstheme="minorBidi"/>
          <w:sz w:val="24"/>
          <w:szCs w:val="24"/>
          <w:rtl/>
        </w:rPr>
        <w:t>.</w:t>
      </w:r>
    </w:p>
    <w:p w14:paraId="029EDE7A" w14:textId="77777777" w:rsidR="0050231E" w:rsidRPr="00B66D22" w:rsidRDefault="00B84719" w:rsidP="006172D8">
      <w:pPr>
        <w:numPr>
          <w:ilvl w:val="0"/>
          <w:numId w:val="12"/>
        </w:numPr>
        <w:bidi/>
        <w:spacing w:line="240" w:lineRule="auto"/>
        <w:rPr>
          <w:rFonts w:asciiTheme="minorBidi" w:hAnsiTheme="minorBidi" w:cstheme="minorBidi"/>
          <w:sz w:val="24"/>
          <w:szCs w:val="24"/>
        </w:rPr>
      </w:pPr>
      <w:r w:rsidRPr="00B66D22">
        <w:rPr>
          <w:rFonts w:asciiTheme="minorBidi" w:hAnsiTheme="minorBidi" w:cstheme="minorBidi"/>
          <w:sz w:val="24"/>
          <w:szCs w:val="24"/>
        </w:rPr>
        <w:t>IPython.display</w:t>
      </w:r>
      <w:r w:rsidRPr="00B66D22">
        <w:rPr>
          <w:rFonts w:asciiTheme="minorBidi" w:hAnsiTheme="minorBidi" w:cstheme="minorBidi"/>
          <w:sz w:val="24"/>
          <w:szCs w:val="24"/>
          <w:rtl/>
        </w:rPr>
        <w:t xml:space="preserve"> – תצוגת </w:t>
      </w:r>
      <w:r w:rsidRPr="00B66D22">
        <w:rPr>
          <w:rFonts w:asciiTheme="minorBidi" w:hAnsiTheme="minorBidi" w:cstheme="minorBidi"/>
          <w:sz w:val="24"/>
          <w:szCs w:val="24"/>
        </w:rPr>
        <w:t>HTML</w:t>
      </w:r>
      <w:r w:rsidRPr="00B66D22">
        <w:rPr>
          <w:rFonts w:asciiTheme="minorBidi" w:hAnsiTheme="minorBidi" w:cstheme="minorBidi"/>
          <w:sz w:val="24"/>
          <w:szCs w:val="24"/>
          <w:rtl/>
        </w:rPr>
        <w:t xml:space="preserve"> ותמונות.</w:t>
      </w:r>
    </w:p>
    <w:p w14:paraId="1EFB03A0" w14:textId="77777777" w:rsidR="0050231E" w:rsidRPr="00B66D22" w:rsidRDefault="00B84719" w:rsidP="006172D8">
      <w:pPr>
        <w:numPr>
          <w:ilvl w:val="0"/>
          <w:numId w:val="12"/>
        </w:numPr>
        <w:bidi/>
        <w:spacing w:line="240" w:lineRule="auto"/>
        <w:rPr>
          <w:rFonts w:asciiTheme="minorBidi" w:hAnsiTheme="minorBidi" w:cstheme="minorBidi"/>
          <w:sz w:val="24"/>
          <w:szCs w:val="24"/>
        </w:rPr>
      </w:pPr>
      <w:r w:rsidRPr="00B66D22">
        <w:rPr>
          <w:rFonts w:asciiTheme="minorBidi" w:hAnsiTheme="minorBidi" w:cstheme="minorBidi"/>
          <w:sz w:val="24"/>
          <w:szCs w:val="24"/>
        </w:rPr>
        <w:t>matplotlib, seaborn</w:t>
      </w:r>
      <w:r w:rsidRPr="00B66D22">
        <w:rPr>
          <w:rFonts w:asciiTheme="minorBidi" w:hAnsiTheme="minorBidi" w:cstheme="minorBidi"/>
          <w:sz w:val="24"/>
          <w:szCs w:val="24"/>
          <w:rtl/>
        </w:rPr>
        <w:t xml:space="preserve"> – ויזואליזציה סטטיסטית.</w:t>
      </w:r>
    </w:p>
    <w:p w14:paraId="647805F6" w14:textId="77777777" w:rsidR="0050231E" w:rsidRPr="00B66D22" w:rsidRDefault="00B84719" w:rsidP="006172D8">
      <w:pPr>
        <w:numPr>
          <w:ilvl w:val="0"/>
          <w:numId w:val="12"/>
        </w:numPr>
        <w:bidi/>
        <w:spacing w:line="240" w:lineRule="auto"/>
        <w:rPr>
          <w:rFonts w:asciiTheme="minorBidi" w:hAnsiTheme="minorBidi" w:cstheme="minorBidi"/>
          <w:sz w:val="24"/>
          <w:szCs w:val="24"/>
        </w:rPr>
      </w:pPr>
      <w:r w:rsidRPr="00B66D22">
        <w:rPr>
          <w:rFonts w:asciiTheme="minorBidi" w:hAnsiTheme="minorBidi" w:cstheme="minorBidi"/>
          <w:sz w:val="24"/>
          <w:szCs w:val="24"/>
        </w:rPr>
        <w:t>firebase</w:t>
      </w:r>
      <w:r w:rsidRPr="00B66D22">
        <w:rPr>
          <w:rFonts w:asciiTheme="minorBidi" w:hAnsiTheme="minorBidi" w:cstheme="minorBidi"/>
          <w:sz w:val="24"/>
          <w:szCs w:val="24"/>
          <w:rtl/>
        </w:rPr>
        <w:t xml:space="preserve"> – אינטגרציה עם מסד נתונים.</w:t>
      </w:r>
    </w:p>
    <w:p w14:paraId="13C6F45A" w14:textId="77777777" w:rsidR="0050231E" w:rsidRPr="00B66D22" w:rsidRDefault="00B84719" w:rsidP="006172D8">
      <w:pPr>
        <w:numPr>
          <w:ilvl w:val="0"/>
          <w:numId w:val="12"/>
        </w:numPr>
        <w:bidi/>
        <w:spacing w:line="240" w:lineRule="auto"/>
        <w:rPr>
          <w:rFonts w:asciiTheme="minorBidi" w:hAnsiTheme="minorBidi" w:cstheme="minorBidi"/>
          <w:sz w:val="24"/>
          <w:szCs w:val="24"/>
        </w:rPr>
      </w:pPr>
      <w:r w:rsidRPr="00B66D22">
        <w:rPr>
          <w:rFonts w:asciiTheme="minorBidi" w:hAnsiTheme="minorBidi" w:cstheme="minorBidi"/>
          <w:sz w:val="24"/>
          <w:szCs w:val="24"/>
        </w:rPr>
        <w:t>nltk, re, textwrap</w:t>
      </w:r>
      <w:r w:rsidRPr="00B66D22">
        <w:rPr>
          <w:rFonts w:asciiTheme="minorBidi" w:hAnsiTheme="minorBidi" w:cstheme="minorBidi"/>
          <w:sz w:val="24"/>
          <w:szCs w:val="24"/>
          <w:rtl/>
        </w:rPr>
        <w:t xml:space="preserve"> – עיבוד שפה טבעית.</w:t>
      </w:r>
    </w:p>
    <w:p w14:paraId="03E02313" w14:textId="77777777" w:rsidR="0050231E" w:rsidRPr="00B66D22" w:rsidRDefault="00B84719" w:rsidP="006172D8">
      <w:pPr>
        <w:numPr>
          <w:ilvl w:val="0"/>
          <w:numId w:val="12"/>
        </w:numPr>
        <w:bidi/>
        <w:spacing w:line="240" w:lineRule="auto"/>
        <w:rPr>
          <w:rFonts w:asciiTheme="minorBidi" w:hAnsiTheme="minorBidi" w:cstheme="minorBidi"/>
          <w:sz w:val="24"/>
          <w:szCs w:val="24"/>
        </w:rPr>
      </w:pPr>
      <w:r w:rsidRPr="00B66D22">
        <w:rPr>
          <w:rFonts w:asciiTheme="minorBidi" w:hAnsiTheme="minorBidi" w:cstheme="minorBidi"/>
          <w:sz w:val="24"/>
          <w:szCs w:val="24"/>
        </w:rPr>
        <w:t xml:space="preserve">requests, BeautifulSoup, </w:t>
      </w:r>
      <w:proofErr w:type="gramStart"/>
      <w:r w:rsidRPr="00B66D22">
        <w:rPr>
          <w:rFonts w:asciiTheme="minorBidi" w:hAnsiTheme="minorBidi" w:cstheme="minorBidi"/>
          <w:sz w:val="24"/>
          <w:szCs w:val="24"/>
        </w:rPr>
        <w:t>urllib.parse</w:t>
      </w:r>
      <w:proofErr w:type="gramEnd"/>
      <w:r w:rsidRPr="00B66D22">
        <w:rPr>
          <w:rFonts w:asciiTheme="minorBidi" w:hAnsiTheme="minorBidi" w:cstheme="minorBidi"/>
          <w:sz w:val="24"/>
          <w:szCs w:val="24"/>
          <w:rtl/>
        </w:rPr>
        <w:t xml:space="preserve"> – זחילת אתרים ואחזור מידע.</w:t>
      </w:r>
    </w:p>
    <w:p w14:paraId="74250333" w14:textId="77777777" w:rsidR="0050231E" w:rsidRPr="00B66D22" w:rsidRDefault="00B84719" w:rsidP="006172D8">
      <w:pPr>
        <w:numPr>
          <w:ilvl w:val="0"/>
          <w:numId w:val="12"/>
        </w:numPr>
        <w:bidi/>
        <w:spacing w:line="240" w:lineRule="auto"/>
        <w:rPr>
          <w:rFonts w:asciiTheme="minorBidi" w:hAnsiTheme="minorBidi" w:cstheme="minorBidi"/>
          <w:sz w:val="24"/>
          <w:szCs w:val="24"/>
        </w:rPr>
      </w:pPr>
      <w:r w:rsidRPr="00B66D22">
        <w:rPr>
          <w:rFonts w:asciiTheme="minorBidi" w:hAnsiTheme="minorBidi" w:cstheme="minorBidi"/>
          <w:sz w:val="24"/>
          <w:szCs w:val="24"/>
        </w:rPr>
        <w:t>validators</w:t>
      </w:r>
      <w:r w:rsidRPr="00B66D22">
        <w:rPr>
          <w:rFonts w:asciiTheme="minorBidi" w:hAnsiTheme="minorBidi" w:cstheme="minorBidi"/>
          <w:sz w:val="24"/>
          <w:szCs w:val="24"/>
          <w:rtl/>
        </w:rPr>
        <w:t xml:space="preserve"> – בדיקת תקינות </w:t>
      </w:r>
      <w:r w:rsidRPr="00B66D22">
        <w:rPr>
          <w:rFonts w:asciiTheme="minorBidi" w:hAnsiTheme="minorBidi" w:cstheme="minorBidi"/>
          <w:sz w:val="24"/>
          <w:szCs w:val="24"/>
        </w:rPr>
        <w:t>URL</w:t>
      </w:r>
      <w:r w:rsidRPr="00B66D22">
        <w:rPr>
          <w:rFonts w:asciiTheme="minorBidi" w:hAnsiTheme="minorBidi" w:cstheme="minorBidi"/>
          <w:sz w:val="24"/>
          <w:szCs w:val="24"/>
          <w:rtl/>
        </w:rPr>
        <w:t xml:space="preserve"> ו־</w:t>
      </w:r>
      <w:r w:rsidRPr="00B66D22">
        <w:rPr>
          <w:rFonts w:asciiTheme="minorBidi" w:hAnsiTheme="minorBidi" w:cstheme="minorBidi"/>
          <w:sz w:val="24"/>
          <w:szCs w:val="24"/>
        </w:rPr>
        <w:t>Email</w:t>
      </w:r>
      <w:r w:rsidRPr="00B66D22">
        <w:rPr>
          <w:rFonts w:asciiTheme="minorBidi" w:hAnsiTheme="minorBidi" w:cstheme="minorBidi"/>
          <w:sz w:val="24"/>
          <w:szCs w:val="24"/>
          <w:rtl/>
        </w:rPr>
        <w:t>.</w:t>
      </w:r>
    </w:p>
    <w:p w14:paraId="55B4409B" w14:textId="77777777" w:rsidR="0050231E" w:rsidRPr="00B66D22" w:rsidRDefault="00B84719" w:rsidP="006172D8">
      <w:pPr>
        <w:numPr>
          <w:ilvl w:val="0"/>
          <w:numId w:val="12"/>
        </w:numPr>
        <w:bidi/>
        <w:spacing w:line="240" w:lineRule="auto"/>
        <w:rPr>
          <w:rFonts w:asciiTheme="minorBidi" w:hAnsiTheme="minorBidi" w:cstheme="minorBidi"/>
          <w:sz w:val="24"/>
          <w:szCs w:val="24"/>
        </w:rPr>
      </w:pPr>
      <w:r w:rsidRPr="00B66D22">
        <w:rPr>
          <w:rFonts w:asciiTheme="minorBidi" w:hAnsiTheme="minorBidi" w:cstheme="minorBidi"/>
          <w:sz w:val="24"/>
          <w:szCs w:val="24"/>
        </w:rPr>
        <w:t>base64, IO, pathlib, time</w:t>
      </w:r>
      <w:r w:rsidRPr="00B66D22">
        <w:rPr>
          <w:rFonts w:asciiTheme="minorBidi" w:hAnsiTheme="minorBidi" w:cstheme="minorBidi"/>
          <w:sz w:val="24"/>
          <w:szCs w:val="24"/>
          <w:rtl/>
        </w:rPr>
        <w:t xml:space="preserve"> – תהליכי קידוד, ניהול קבצים וזמן.</w:t>
      </w:r>
    </w:p>
    <w:p w14:paraId="19A3F1C9" w14:textId="77777777" w:rsidR="0050231E" w:rsidRPr="00B66D22" w:rsidRDefault="00B84719" w:rsidP="006172D8">
      <w:pPr>
        <w:numPr>
          <w:ilvl w:val="0"/>
          <w:numId w:val="12"/>
        </w:numPr>
        <w:bidi/>
        <w:spacing w:line="240" w:lineRule="auto"/>
        <w:rPr>
          <w:rFonts w:asciiTheme="minorBidi" w:hAnsiTheme="minorBidi" w:cstheme="minorBidi"/>
          <w:sz w:val="24"/>
          <w:szCs w:val="24"/>
        </w:rPr>
      </w:pPr>
      <w:r w:rsidRPr="00B66D22">
        <w:rPr>
          <w:rFonts w:asciiTheme="minorBidi" w:hAnsiTheme="minorBidi" w:cstheme="minorBidi"/>
          <w:sz w:val="24"/>
          <w:szCs w:val="24"/>
        </w:rPr>
        <w:t>pandas, numpy, collections</w:t>
      </w:r>
      <w:r w:rsidRPr="00B66D22">
        <w:rPr>
          <w:rFonts w:asciiTheme="minorBidi" w:hAnsiTheme="minorBidi" w:cstheme="minorBidi"/>
          <w:sz w:val="24"/>
          <w:szCs w:val="24"/>
          <w:rtl/>
        </w:rPr>
        <w:t xml:space="preserve"> – עיבוד נתונים וסטטיסטיקות.</w:t>
      </w:r>
    </w:p>
    <w:p w14:paraId="4103CD80" w14:textId="77777777" w:rsidR="0050231E" w:rsidRPr="00B66D22" w:rsidRDefault="00B84719" w:rsidP="006172D8">
      <w:pPr>
        <w:numPr>
          <w:ilvl w:val="0"/>
          <w:numId w:val="12"/>
        </w:numPr>
        <w:bidi/>
        <w:spacing w:line="240" w:lineRule="auto"/>
        <w:rPr>
          <w:rFonts w:asciiTheme="minorBidi" w:hAnsiTheme="minorBidi" w:cstheme="minorBidi"/>
          <w:sz w:val="24"/>
          <w:szCs w:val="24"/>
        </w:rPr>
      </w:pPr>
      <w:proofErr w:type="gramStart"/>
      <w:r w:rsidRPr="00B66D22">
        <w:rPr>
          <w:rFonts w:asciiTheme="minorBidi" w:hAnsiTheme="minorBidi" w:cstheme="minorBidi"/>
          <w:sz w:val="24"/>
          <w:szCs w:val="24"/>
        </w:rPr>
        <w:t>google.generativeai</w:t>
      </w:r>
      <w:proofErr w:type="gramEnd"/>
      <w:r w:rsidRPr="00B66D22">
        <w:rPr>
          <w:rFonts w:asciiTheme="minorBidi" w:hAnsiTheme="minorBidi" w:cstheme="minorBidi"/>
          <w:sz w:val="24"/>
          <w:szCs w:val="24"/>
          <w:rtl/>
        </w:rPr>
        <w:t xml:space="preserve"> – חיבור ל־</w:t>
      </w:r>
      <w:r w:rsidRPr="00B66D22">
        <w:rPr>
          <w:rFonts w:asciiTheme="minorBidi" w:hAnsiTheme="minorBidi" w:cstheme="minorBidi"/>
          <w:sz w:val="24"/>
          <w:szCs w:val="24"/>
        </w:rPr>
        <w:t>Gemini AI</w:t>
      </w:r>
      <w:r w:rsidRPr="00B66D22">
        <w:rPr>
          <w:rFonts w:asciiTheme="minorBidi" w:hAnsiTheme="minorBidi" w:cstheme="minorBidi"/>
          <w:sz w:val="24"/>
          <w:szCs w:val="24"/>
          <w:rtl/>
        </w:rPr>
        <w:t>.</w:t>
      </w:r>
    </w:p>
    <w:p w14:paraId="18799BD0" w14:textId="77777777" w:rsidR="0050231E" w:rsidRPr="00B66D22" w:rsidRDefault="00B84719" w:rsidP="006172D8">
      <w:pPr>
        <w:numPr>
          <w:ilvl w:val="0"/>
          <w:numId w:val="12"/>
        </w:numPr>
        <w:bidi/>
        <w:spacing w:after="100" w:line="240" w:lineRule="auto"/>
        <w:rPr>
          <w:rFonts w:asciiTheme="minorBidi" w:hAnsiTheme="minorBidi" w:cstheme="minorBidi"/>
          <w:sz w:val="24"/>
          <w:szCs w:val="24"/>
        </w:rPr>
      </w:pPr>
      <w:proofErr w:type="gramStart"/>
      <w:r w:rsidRPr="00B66D22">
        <w:rPr>
          <w:rFonts w:asciiTheme="minorBidi" w:hAnsiTheme="minorBidi" w:cstheme="minorBidi"/>
          <w:sz w:val="24"/>
          <w:szCs w:val="24"/>
        </w:rPr>
        <w:t>paho.mqtt</w:t>
      </w:r>
      <w:proofErr w:type="gramEnd"/>
      <w:r w:rsidRPr="00B66D22">
        <w:rPr>
          <w:rFonts w:asciiTheme="minorBidi" w:hAnsiTheme="minorBidi" w:cstheme="minorBidi"/>
          <w:sz w:val="24"/>
          <w:szCs w:val="24"/>
          <w:rtl/>
        </w:rPr>
        <w:t xml:space="preserve"> – מוכן לתקשורת </w:t>
      </w:r>
      <w:r w:rsidRPr="00B66D22">
        <w:rPr>
          <w:rFonts w:asciiTheme="minorBidi" w:hAnsiTheme="minorBidi" w:cstheme="minorBidi"/>
          <w:sz w:val="24"/>
          <w:szCs w:val="24"/>
        </w:rPr>
        <w:t>MQTT.</w:t>
      </w:r>
    </w:p>
    <w:p w14:paraId="4125E001" w14:textId="77777777" w:rsidR="0050231E" w:rsidRPr="00B66D22" w:rsidRDefault="00B84719">
      <w:pPr>
        <w:bidi/>
        <w:spacing w:before="100" w:after="100" w:line="240" w:lineRule="auto"/>
        <w:rPr>
          <w:rFonts w:asciiTheme="minorBidi" w:hAnsiTheme="minorBidi" w:cstheme="minorBidi"/>
          <w:sz w:val="24"/>
          <w:szCs w:val="24"/>
        </w:rPr>
      </w:pPr>
      <w:bookmarkStart w:id="10" w:name="_5skh3teaz3rg" w:colFirst="0" w:colLast="0"/>
      <w:bookmarkEnd w:id="10"/>
      <w:r w:rsidRPr="00D87DA1">
        <w:rPr>
          <w:rFonts w:asciiTheme="minorBidi" w:hAnsiTheme="minorBidi" w:cstheme="minorBidi"/>
          <w:bCs/>
          <w:sz w:val="24"/>
          <w:szCs w:val="24"/>
          <w:u w:val="single"/>
          <w:rtl/>
        </w:rPr>
        <w:t>קבצים מרכזיים</w:t>
      </w:r>
      <w:r w:rsidRPr="00B66D22">
        <w:rPr>
          <w:rFonts w:asciiTheme="minorBidi" w:hAnsiTheme="minorBidi" w:cstheme="minorBidi"/>
          <w:sz w:val="24"/>
          <w:szCs w:val="24"/>
        </w:rPr>
        <w:br/>
      </w:r>
      <w:r w:rsidRPr="00B66D22">
        <w:rPr>
          <w:rFonts w:asciiTheme="minorBidi" w:hAnsiTheme="minorBidi" w:cstheme="minorBidi"/>
          <w:sz w:val="24"/>
          <w:szCs w:val="24"/>
          <w:rtl/>
        </w:rPr>
        <w:t>בפרויקט שלנו אנו משתמשים ב-</w:t>
      </w:r>
      <w:r w:rsidRPr="00B66D22">
        <w:rPr>
          <w:rFonts w:asciiTheme="minorBidi" w:hAnsiTheme="minorBidi" w:cstheme="minorBidi"/>
          <w:sz w:val="24"/>
          <w:szCs w:val="24"/>
        </w:rPr>
        <w:t>Google Colab</w:t>
      </w:r>
      <w:r w:rsidRPr="00B66D22">
        <w:rPr>
          <w:rFonts w:asciiTheme="minorBidi" w:hAnsiTheme="minorBidi" w:cstheme="minorBidi"/>
          <w:sz w:val="24"/>
          <w:szCs w:val="24"/>
          <w:rtl/>
        </w:rPr>
        <w:t xml:space="preserve">, המאפשר סביבת עבודה אינטראקטיבית למחברות </w:t>
      </w:r>
      <w:r w:rsidRPr="00B66D22">
        <w:rPr>
          <w:rFonts w:asciiTheme="minorBidi" w:hAnsiTheme="minorBidi" w:cstheme="minorBidi"/>
          <w:sz w:val="24"/>
          <w:szCs w:val="24"/>
        </w:rPr>
        <w:t>Python</w:t>
      </w:r>
      <w:r w:rsidRPr="00B66D22">
        <w:rPr>
          <w:rFonts w:asciiTheme="minorBidi" w:hAnsiTheme="minorBidi" w:cstheme="minorBidi"/>
          <w:sz w:val="24"/>
          <w:szCs w:val="24"/>
          <w:rtl/>
        </w:rPr>
        <w:t xml:space="preserve">. הקובץ העיקרי </w:t>
      </w:r>
      <w:r w:rsidRPr="00B66D22">
        <w:rPr>
          <w:rFonts w:asciiTheme="minorBidi" w:hAnsiTheme="minorBidi" w:cstheme="minorBidi"/>
          <w:sz w:val="24"/>
          <w:szCs w:val="24"/>
        </w:rPr>
        <w:t>Dashboard.ipynb</w:t>
      </w:r>
      <w:r w:rsidRPr="00B66D22">
        <w:rPr>
          <w:rFonts w:asciiTheme="minorBidi" w:hAnsiTheme="minorBidi" w:cstheme="minorBidi"/>
          <w:sz w:val="24"/>
          <w:szCs w:val="24"/>
          <w:rtl/>
        </w:rPr>
        <w:t>, מרכז בתוכו את הפרויקט כולו, את לוגיקת היישום, את רכיבי הממשק, ואת התקשורת עם בסיס הנתונים. שימוש ב-</w:t>
      </w:r>
      <w:r w:rsidRPr="00B66D22">
        <w:rPr>
          <w:rFonts w:asciiTheme="minorBidi" w:hAnsiTheme="minorBidi" w:cstheme="minorBidi"/>
          <w:sz w:val="24"/>
          <w:szCs w:val="24"/>
        </w:rPr>
        <w:t>Google Generative AI</w:t>
      </w:r>
      <w:r w:rsidRPr="00B66D22">
        <w:rPr>
          <w:rFonts w:asciiTheme="minorBidi" w:hAnsiTheme="minorBidi" w:cstheme="minorBidi"/>
          <w:sz w:val="24"/>
          <w:szCs w:val="24"/>
          <w:rtl/>
        </w:rPr>
        <w:t xml:space="preserve"> מחייב הרשאות מיוחדות ב-</w:t>
      </w:r>
      <w:r w:rsidRPr="00B66D22">
        <w:rPr>
          <w:rFonts w:asciiTheme="minorBidi" w:hAnsiTheme="minorBidi" w:cstheme="minorBidi"/>
          <w:sz w:val="24"/>
          <w:szCs w:val="24"/>
        </w:rPr>
        <w:t>Google Colab</w:t>
      </w:r>
      <w:r w:rsidRPr="00B66D22">
        <w:rPr>
          <w:rFonts w:asciiTheme="minorBidi" w:hAnsiTheme="minorBidi" w:cstheme="minorBidi"/>
          <w:sz w:val="24"/>
          <w:szCs w:val="24"/>
          <w:rtl/>
        </w:rPr>
        <w:t>.</w:t>
      </w:r>
    </w:p>
    <w:p w14:paraId="35629EDE" w14:textId="77777777" w:rsidR="0050231E" w:rsidRPr="00D87DA1" w:rsidRDefault="00B84719">
      <w:pPr>
        <w:bidi/>
        <w:spacing w:before="100" w:after="100" w:line="240" w:lineRule="auto"/>
        <w:rPr>
          <w:rFonts w:asciiTheme="minorBidi" w:hAnsiTheme="minorBidi" w:cstheme="minorBidi"/>
          <w:bCs/>
          <w:sz w:val="24"/>
          <w:szCs w:val="24"/>
          <w:u w:val="single"/>
        </w:rPr>
      </w:pPr>
      <w:bookmarkStart w:id="11" w:name="_gfseykdviqbn" w:colFirst="0" w:colLast="0"/>
      <w:bookmarkEnd w:id="11"/>
      <w:r w:rsidRPr="00D87DA1">
        <w:rPr>
          <w:rFonts w:asciiTheme="minorBidi" w:hAnsiTheme="minorBidi" w:cstheme="minorBidi"/>
          <w:bCs/>
          <w:sz w:val="24"/>
          <w:szCs w:val="24"/>
          <w:u w:val="single"/>
          <w:rtl/>
        </w:rPr>
        <w:t>קטעי קוד\פונקציות מרכזיות</w:t>
      </w:r>
    </w:p>
    <w:p w14:paraId="65F852BD" w14:textId="73F07EF3" w:rsidR="0050231E" w:rsidRPr="00B66D22" w:rsidRDefault="00B84719" w:rsidP="006172D8">
      <w:pPr>
        <w:numPr>
          <w:ilvl w:val="0"/>
          <w:numId w:val="22"/>
        </w:numPr>
        <w:bidi/>
        <w:spacing w:before="100" w:line="240" w:lineRule="auto"/>
        <w:rPr>
          <w:rFonts w:asciiTheme="minorBidi" w:hAnsiTheme="minorBidi" w:cstheme="minorBidi"/>
          <w:sz w:val="24"/>
          <w:szCs w:val="24"/>
        </w:rPr>
      </w:pPr>
      <w:bookmarkStart w:id="12" w:name="_p0696uaezkb0" w:colFirst="0" w:colLast="0"/>
      <w:bookmarkEnd w:id="12"/>
      <w:r w:rsidRPr="00D87DA1">
        <w:rPr>
          <w:rFonts w:asciiTheme="minorBidi" w:hAnsiTheme="minorBidi" w:cstheme="minorBidi"/>
          <w:bCs/>
          <w:color w:val="000000"/>
          <w:sz w:val="24"/>
          <w:szCs w:val="24"/>
          <w:rtl/>
        </w:rPr>
        <w:t xml:space="preserve">התקנת מודולים </w:t>
      </w:r>
      <w:r w:rsidRPr="00947F15">
        <w:rPr>
          <w:rFonts w:asciiTheme="minorBidi" w:hAnsiTheme="minorBidi" w:cstheme="minorBidi"/>
          <w:b/>
          <w:color w:val="000000"/>
          <w:sz w:val="24"/>
          <w:szCs w:val="24"/>
        </w:rPr>
        <w:t>Install Modules</w:t>
      </w:r>
      <w:r w:rsidRPr="00D87DA1">
        <w:rPr>
          <w:rFonts w:asciiTheme="minorBidi" w:hAnsiTheme="minorBidi" w:cstheme="minorBidi"/>
          <w:bCs/>
          <w:color w:val="000000"/>
          <w:sz w:val="24"/>
          <w:szCs w:val="24"/>
        </w:rPr>
        <w:t>)</w:t>
      </w:r>
      <w:r w:rsidR="00A81D99" w:rsidRPr="00D87DA1">
        <w:rPr>
          <w:rFonts w:asciiTheme="minorBidi" w:hAnsiTheme="minorBidi" w:cstheme="minorBidi"/>
          <w:bCs/>
          <w:color w:val="000000"/>
          <w:sz w:val="24"/>
          <w:szCs w:val="24"/>
          <w:rtl/>
        </w:rPr>
        <w:t>)</w:t>
      </w:r>
      <w:r w:rsidRPr="00B66D22">
        <w:rPr>
          <w:rFonts w:asciiTheme="minorBidi" w:hAnsiTheme="minorBidi" w:cstheme="minorBidi"/>
          <w:b/>
          <w:sz w:val="24"/>
          <w:szCs w:val="24"/>
        </w:rPr>
        <w:br/>
      </w:r>
      <w:r w:rsidRPr="00B66D22">
        <w:rPr>
          <w:rFonts w:asciiTheme="minorBidi" w:hAnsiTheme="minorBidi" w:cstheme="minorBidi"/>
          <w:sz w:val="24"/>
          <w:szCs w:val="24"/>
          <w:rtl/>
        </w:rPr>
        <w:t xml:space="preserve">אחראי על התקנת ספריות רלוונטיות דרך </w:t>
      </w:r>
      <w:r w:rsidRPr="00B66D22">
        <w:rPr>
          <w:rFonts w:asciiTheme="minorBidi" w:hAnsiTheme="minorBidi" w:cstheme="minorBidi"/>
          <w:sz w:val="24"/>
          <w:szCs w:val="24"/>
        </w:rPr>
        <w:t>pip</w:t>
      </w:r>
      <w:r w:rsidRPr="00B66D22">
        <w:rPr>
          <w:rFonts w:asciiTheme="minorBidi" w:hAnsiTheme="minorBidi" w:cstheme="minorBidi"/>
          <w:sz w:val="24"/>
          <w:szCs w:val="24"/>
          <w:rtl/>
        </w:rPr>
        <w:t>.</w:t>
      </w:r>
    </w:p>
    <w:p w14:paraId="2204DC10" w14:textId="60B66896" w:rsidR="0050231E" w:rsidRPr="00B66D22" w:rsidRDefault="00B84719" w:rsidP="006172D8">
      <w:pPr>
        <w:numPr>
          <w:ilvl w:val="0"/>
          <w:numId w:val="22"/>
        </w:numPr>
        <w:bidi/>
        <w:spacing w:line="240" w:lineRule="auto"/>
        <w:rPr>
          <w:rFonts w:asciiTheme="minorBidi" w:hAnsiTheme="minorBidi" w:cstheme="minorBidi"/>
          <w:sz w:val="24"/>
          <w:szCs w:val="24"/>
        </w:rPr>
      </w:pPr>
      <w:bookmarkStart w:id="13" w:name="_6youe4utkvig" w:colFirst="0" w:colLast="0"/>
      <w:bookmarkEnd w:id="13"/>
      <w:r w:rsidRPr="00D87DA1">
        <w:rPr>
          <w:rFonts w:asciiTheme="minorBidi" w:hAnsiTheme="minorBidi" w:cstheme="minorBidi"/>
          <w:bCs/>
          <w:color w:val="000000"/>
          <w:sz w:val="24"/>
          <w:szCs w:val="24"/>
          <w:rtl/>
        </w:rPr>
        <w:t xml:space="preserve">מיקרו-שירות מסד נתונים </w:t>
      </w:r>
      <w:r w:rsidRPr="00D87DA1">
        <w:rPr>
          <w:rFonts w:asciiTheme="minorBidi" w:hAnsiTheme="minorBidi" w:cstheme="minorBidi"/>
          <w:b/>
          <w:color w:val="000000"/>
          <w:sz w:val="24"/>
          <w:szCs w:val="24"/>
        </w:rPr>
        <w:t>Database Microservice</w:t>
      </w:r>
      <w:r w:rsidRPr="00D87DA1">
        <w:rPr>
          <w:rFonts w:asciiTheme="minorBidi" w:hAnsiTheme="minorBidi" w:cstheme="minorBidi"/>
          <w:bCs/>
          <w:color w:val="000000"/>
          <w:sz w:val="24"/>
          <w:szCs w:val="24"/>
        </w:rPr>
        <w:t>)</w:t>
      </w:r>
      <w:r w:rsidR="00A81D99" w:rsidRPr="00D87DA1">
        <w:rPr>
          <w:rFonts w:asciiTheme="minorBidi" w:hAnsiTheme="minorBidi" w:cstheme="minorBidi"/>
          <w:bCs/>
          <w:color w:val="000000"/>
          <w:sz w:val="24"/>
          <w:szCs w:val="24"/>
          <w:rtl/>
        </w:rPr>
        <w:t>)</w:t>
      </w:r>
      <w:r w:rsidRPr="00D87DA1">
        <w:rPr>
          <w:rFonts w:asciiTheme="minorBidi" w:hAnsiTheme="minorBidi" w:cstheme="minorBidi"/>
          <w:bCs/>
          <w:sz w:val="24"/>
          <w:szCs w:val="24"/>
        </w:rPr>
        <w:br/>
      </w:r>
      <w:r w:rsidRPr="00B66D22">
        <w:rPr>
          <w:rFonts w:asciiTheme="minorBidi" w:hAnsiTheme="minorBidi" w:cstheme="minorBidi"/>
          <w:sz w:val="24"/>
          <w:szCs w:val="24"/>
          <w:rtl/>
        </w:rPr>
        <w:t xml:space="preserve">מיקרו-שירות נפרד המטפל בכל פעולות מסד הנתונים עם </w:t>
      </w:r>
      <w:r w:rsidRPr="00B66D22">
        <w:rPr>
          <w:rFonts w:asciiTheme="minorBidi" w:hAnsiTheme="minorBidi" w:cstheme="minorBidi"/>
          <w:sz w:val="24"/>
          <w:szCs w:val="24"/>
        </w:rPr>
        <w:t>Firebase</w:t>
      </w:r>
      <w:r w:rsidRPr="00B66D22">
        <w:rPr>
          <w:rFonts w:asciiTheme="minorBidi" w:hAnsiTheme="minorBidi" w:cstheme="minorBidi"/>
          <w:sz w:val="24"/>
          <w:szCs w:val="24"/>
          <w:rtl/>
        </w:rPr>
        <w:t>:</w:t>
      </w:r>
    </w:p>
    <w:p w14:paraId="46C69769" w14:textId="77777777" w:rsidR="0050231E" w:rsidRPr="00B66D22" w:rsidRDefault="00B84719" w:rsidP="006172D8">
      <w:pPr>
        <w:numPr>
          <w:ilvl w:val="0"/>
          <w:numId w:val="27"/>
        </w:numPr>
        <w:bidi/>
        <w:spacing w:line="240" w:lineRule="auto"/>
        <w:rPr>
          <w:rFonts w:asciiTheme="minorBidi" w:hAnsiTheme="minorBidi" w:cstheme="minorBidi"/>
          <w:sz w:val="24"/>
          <w:szCs w:val="24"/>
        </w:rPr>
      </w:pPr>
      <w:r w:rsidRPr="00B66D22">
        <w:rPr>
          <w:rFonts w:asciiTheme="minorBidi" w:hAnsiTheme="minorBidi" w:cstheme="minorBidi"/>
          <w:sz w:val="24"/>
          <w:szCs w:val="24"/>
        </w:rPr>
        <w:t>save_index</w:t>
      </w:r>
      <w:r w:rsidRPr="00B66D22">
        <w:rPr>
          <w:rFonts w:asciiTheme="minorBidi" w:hAnsiTheme="minorBidi" w:cstheme="minorBidi"/>
          <w:sz w:val="24"/>
          <w:szCs w:val="24"/>
          <w:rtl/>
        </w:rPr>
        <w:t xml:space="preserve"> – שמירת נתוני אינדקס למסד</w:t>
      </w:r>
    </w:p>
    <w:p w14:paraId="5DBBCDA0" w14:textId="57783E30" w:rsidR="0050231E" w:rsidRPr="00B66D22" w:rsidRDefault="00B84719" w:rsidP="006172D8">
      <w:pPr>
        <w:numPr>
          <w:ilvl w:val="0"/>
          <w:numId w:val="27"/>
        </w:numPr>
        <w:bidi/>
        <w:spacing w:line="240" w:lineRule="auto"/>
        <w:rPr>
          <w:rFonts w:asciiTheme="minorBidi" w:hAnsiTheme="minorBidi" w:cstheme="minorBidi"/>
          <w:sz w:val="24"/>
          <w:szCs w:val="24"/>
        </w:rPr>
      </w:pPr>
      <w:r w:rsidRPr="00B66D22">
        <w:rPr>
          <w:rFonts w:asciiTheme="minorBidi" w:hAnsiTheme="minorBidi" w:cstheme="minorBidi"/>
          <w:sz w:val="24"/>
          <w:szCs w:val="24"/>
        </w:rPr>
        <w:t>save_metadata</w:t>
      </w:r>
      <w:r w:rsidRPr="00B66D22">
        <w:rPr>
          <w:rFonts w:asciiTheme="minorBidi" w:hAnsiTheme="minorBidi" w:cstheme="minorBidi"/>
          <w:sz w:val="24"/>
          <w:szCs w:val="24"/>
          <w:rtl/>
        </w:rPr>
        <w:t xml:space="preserve"> – שמירת מטאד</w:t>
      </w:r>
      <w:r w:rsidR="00904543">
        <w:rPr>
          <w:rFonts w:asciiTheme="minorBidi" w:hAnsiTheme="minorBidi" w:cstheme="minorBidi" w:hint="cs"/>
          <w:sz w:val="24"/>
          <w:szCs w:val="24"/>
          <w:rtl/>
        </w:rPr>
        <w:t>א</w:t>
      </w:r>
      <w:r w:rsidRPr="00B66D22">
        <w:rPr>
          <w:rFonts w:asciiTheme="minorBidi" w:hAnsiTheme="minorBidi" w:cstheme="minorBidi"/>
          <w:sz w:val="24"/>
          <w:szCs w:val="24"/>
          <w:rtl/>
        </w:rPr>
        <w:t>טה של מסמכים</w:t>
      </w:r>
    </w:p>
    <w:p w14:paraId="47D6E332" w14:textId="77777777" w:rsidR="0050231E" w:rsidRPr="00B66D22" w:rsidRDefault="00B84719" w:rsidP="006172D8">
      <w:pPr>
        <w:numPr>
          <w:ilvl w:val="0"/>
          <w:numId w:val="27"/>
        </w:numPr>
        <w:bidi/>
        <w:spacing w:line="240" w:lineRule="auto"/>
        <w:rPr>
          <w:rFonts w:asciiTheme="minorBidi" w:hAnsiTheme="minorBidi" w:cstheme="minorBidi"/>
          <w:sz w:val="24"/>
          <w:szCs w:val="24"/>
        </w:rPr>
      </w:pPr>
      <w:r w:rsidRPr="00B66D22">
        <w:rPr>
          <w:rFonts w:asciiTheme="minorBidi" w:hAnsiTheme="minorBidi" w:cstheme="minorBidi"/>
          <w:sz w:val="24"/>
          <w:szCs w:val="24"/>
        </w:rPr>
        <w:t>clear_collection</w:t>
      </w:r>
      <w:r w:rsidRPr="00B66D22">
        <w:rPr>
          <w:rFonts w:asciiTheme="minorBidi" w:hAnsiTheme="minorBidi" w:cstheme="minorBidi"/>
          <w:sz w:val="24"/>
          <w:szCs w:val="24"/>
          <w:rtl/>
        </w:rPr>
        <w:t xml:space="preserve"> – ניקוי אוסף ספציפי</w:t>
      </w:r>
    </w:p>
    <w:p w14:paraId="3BE9E0B1" w14:textId="77777777" w:rsidR="0050231E" w:rsidRPr="00B66D22" w:rsidRDefault="00B84719" w:rsidP="006172D8">
      <w:pPr>
        <w:numPr>
          <w:ilvl w:val="0"/>
          <w:numId w:val="27"/>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clear_all_indexes</w:t>
      </w:r>
      <w:r w:rsidRPr="00B66D22">
        <w:rPr>
          <w:rFonts w:asciiTheme="minorBidi" w:hAnsiTheme="minorBidi" w:cstheme="minorBidi"/>
          <w:sz w:val="24"/>
          <w:szCs w:val="24"/>
          <w:rtl/>
        </w:rPr>
        <w:t xml:space="preserve"> – ניקוי כל האינדקסים</w:t>
      </w:r>
    </w:p>
    <w:p w14:paraId="425E29F5" w14:textId="420EFC97" w:rsidR="0050231E" w:rsidRPr="00B66D22" w:rsidRDefault="00B84719" w:rsidP="006172D8">
      <w:pPr>
        <w:numPr>
          <w:ilvl w:val="0"/>
          <w:numId w:val="22"/>
        </w:numPr>
        <w:bidi/>
        <w:spacing w:line="240" w:lineRule="auto"/>
        <w:rPr>
          <w:rFonts w:asciiTheme="minorBidi" w:hAnsiTheme="minorBidi" w:cstheme="minorBidi"/>
          <w:sz w:val="24"/>
          <w:szCs w:val="24"/>
        </w:rPr>
      </w:pPr>
      <w:r w:rsidRPr="00D87DA1">
        <w:rPr>
          <w:rFonts w:asciiTheme="minorBidi" w:hAnsiTheme="minorBidi" w:cstheme="minorBidi"/>
          <w:bCs/>
          <w:color w:val="000000"/>
          <w:sz w:val="24"/>
          <w:szCs w:val="24"/>
          <w:rtl/>
        </w:rPr>
        <w:t xml:space="preserve">מיקרו-שירות טיפול ב- </w:t>
      </w:r>
      <w:r w:rsidRPr="00D87DA1">
        <w:rPr>
          <w:rFonts w:asciiTheme="minorBidi" w:hAnsiTheme="minorBidi" w:cstheme="minorBidi"/>
          <w:b/>
          <w:color w:val="000000"/>
          <w:sz w:val="24"/>
          <w:szCs w:val="24"/>
        </w:rPr>
        <w:t>URL Handler Microservice)</w:t>
      </w:r>
      <w:r w:rsidR="00A81D99" w:rsidRPr="00D87DA1">
        <w:rPr>
          <w:rFonts w:asciiTheme="minorBidi" w:hAnsiTheme="minorBidi" w:cstheme="minorBidi"/>
          <w:bCs/>
          <w:color w:val="000000"/>
          <w:sz w:val="24"/>
          <w:szCs w:val="24"/>
          <w:rtl/>
        </w:rPr>
        <w:t>)</w:t>
      </w:r>
      <w:r w:rsidRPr="00D87DA1">
        <w:rPr>
          <w:rFonts w:asciiTheme="minorBidi" w:hAnsiTheme="minorBidi" w:cstheme="minorBidi"/>
          <w:bCs/>
          <w:sz w:val="24"/>
          <w:szCs w:val="24"/>
        </w:rPr>
        <w:br/>
      </w:r>
      <w:r w:rsidRPr="00B66D22">
        <w:rPr>
          <w:rFonts w:asciiTheme="minorBidi" w:hAnsiTheme="minorBidi" w:cstheme="minorBidi"/>
          <w:sz w:val="24"/>
          <w:szCs w:val="24"/>
          <w:rtl/>
        </w:rPr>
        <w:t xml:space="preserve">מיקרו-שירות המטפל בפעולות </w:t>
      </w:r>
      <w:r w:rsidRPr="00B66D22">
        <w:rPr>
          <w:rFonts w:asciiTheme="minorBidi" w:hAnsiTheme="minorBidi" w:cstheme="minorBidi"/>
          <w:sz w:val="24"/>
          <w:szCs w:val="24"/>
        </w:rPr>
        <w:t>URL</w:t>
      </w:r>
      <w:r w:rsidRPr="00B66D22">
        <w:rPr>
          <w:rFonts w:asciiTheme="minorBidi" w:hAnsiTheme="minorBidi" w:cstheme="minorBidi"/>
          <w:sz w:val="24"/>
          <w:szCs w:val="24"/>
          <w:rtl/>
        </w:rPr>
        <w:t xml:space="preserve"> ואימות:</w:t>
      </w:r>
    </w:p>
    <w:p w14:paraId="1EE54E84" w14:textId="77777777" w:rsidR="0050231E" w:rsidRPr="00B66D22" w:rsidRDefault="00B84719" w:rsidP="006172D8">
      <w:pPr>
        <w:numPr>
          <w:ilvl w:val="0"/>
          <w:numId w:val="31"/>
        </w:numPr>
        <w:bidi/>
        <w:spacing w:line="240" w:lineRule="auto"/>
        <w:rPr>
          <w:rFonts w:asciiTheme="minorBidi" w:hAnsiTheme="minorBidi" w:cstheme="minorBidi"/>
          <w:sz w:val="24"/>
          <w:szCs w:val="24"/>
        </w:rPr>
      </w:pPr>
      <w:r w:rsidRPr="00B66D22">
        <w:rPr>
          <w:rFonts w:asciiTheme="minorBidi" w:hAnsiTheme="minorBidi" w:cstheme="minorBidi"/>
          <w:sz w:val="24"/>
          <w:szCs w:val="24"/>
        </w:rPr>
        <w:t>normalize_url</w:t>
      </w:r>
      <w:r w:rsidRPr="00B66D22">
        <w:rPr>
          <w:rFonts w:asciiTheme="minorBidi" w:hAnsiTheme="minorBidi" w:cstheme="minorBidi"/>
          <w:sz w:val="24"/>
          <w:szCs w:val="24"/>
          <w:rtl/>
        </w:rPr>
        <w:t xml:space="preserve"> – נרמול כתובות </w:t>
      </w:r>
      <w:r w:rsidRPr="00B66D22">
        <w:rPr>
          <w:rFonts w:asciiTheme="minorBidi" w:hAnsiTheme="minorBidi" w:cstheme="minorBidi"/>
          <w:sz w:val="24"/>
          <w:szCs w:val="24"/>
        </w:rPr>
        <w:t>URL</w:t>
      </w:r>
      <w:r w:rsidRPr="00B66D22">
        <w:rPr>
          <w:rFonts w:asciiTheme="minorBidi" w:hAnsiTheme="minorBidi" w:cstheme="minorBidi"/>
          <w:sz w:val="24"/>
          <w:szCs w:val="24"/>
          <w:rtl/>
        </w:rPr>
        <w:t xml:space="preserve"> להימנעות מכפילויות</w:t>
      </w:r>
    </w:p>
    <w:p w14:paraId="5F0DA500" w14:textId="77777777" w:rsidR="0050231E" w:rsidRPr="00B66D22" w:rsidRDefault="00B84719" w:rsidP="006172D8">
      <w:pPr>
        <w:numPr>
          <w:ilvl w:val="0"/>
          <w:numId w:val="31"/>
        </w:numPr>
        <w:bidi/>
        <w:spacing w:line="240" w:lineRule="auto"/>
        <w:rPr>
          <w:rFonts w:asciiTheme="minorBidi" w:hAnsiTheme="minorBidi" w:cstheme="minorBidi"/>
          <w:sz w:val="24"/>
          <w:szCs w:val="24"/>
        </w:rPr>
      </w:pPr>
      <w:r w:rsidRPr="00B66D22">
        <w:rPr>
          <w:rFonts w:asciiTheme="minorBidi" w:hAnsiTheme="minorBidi" w:cstheme="minorBidi"/>
          <w:sz w:val="24"/>
          <w:szCs w:val="24"/>
        </w:rPr>
        <w:t>get_main_domain</w:t>
      </w:r>
      <w:r w:rsidRPr="00B66D22">
        <w:rPr>
          <w:rFonts w:asciiTheme="minorBidi" w:hAnsiTheme="minorBidi" w:cstheme="minorBidi"/>
          <w:sz w:val="24"/>
          <w:szCs w:val="24"/>
          <w:rtl/>
        </w:rPr>
        <w:t xml:space="preserve"> – חילוץ דומיין ראשי מ-</w:t>
      </w:r>
      <w:r w:rsidRPr="00B66D22">
        <w:rPr>
          <w:rFonts w:asciiTheme="minorBidi" w:hAnsiTheme="minorBidi" w:cstheme="minorBidi"/>
          <w:sz w:val="24"/>
          <w:szCs w:val="24"/>
        </w:rPr>
        <w:t>URL</w:t>
      </w:r>
    </w:p>
    <w:p w14:paraId="5D834D06" w14:textId="77777777" w:rsidR="0050231E" w:rsidRPr="00B66D22" w:rsidRDefault="00B84719" w:rsidP="006172D8">
      <w:pPr>
        <w:numPr>
          <w:ilvl w:val="0"/>
          <w:numId w:val="31"/>
        </w:numPr>
        <w:bidi/>
        <w:spacing w:line="240" w:lineRule="auto"/>
        <w:rPr>
          <w:rFonts w:asciiTheme="minorBidi" w:hAnsiTheme="minorBidi" w:cstheme="minorBidi"/>
          <w:sz w:val="24"/>
          <w:szCs w:val="24"/>
        </w:rPr>
      </w:pPr>
      <w:r w:rsidRPr="00B66D22">
        <w:rPr>
          <w:rFonts w:asciiTheme="minorBidi" w:hAnsiTheme="minorBidi" w:cstheme="minorBidi"/>
          <w:sz w:val="24"/>
          <w:szCs w:val="24"/>
        </w:rPr>
        <w:t>is_valid_crawl_url</w:t>
      </w:r>
      <w:r w:rsidRPr="00B66D22">
        <w:rPr>
          <w:rFonts w:asciiTheme="minorBidi" w:hAnsiTheme="minorBidi" w:cstheme="minorBidi"/>
          <w:sz w:val="24"/>
          <w:szCs w:val="24"/>
          <w:rtl/>
        </w:rPr>
        <w:t xml:space="preserve"> – בדיקת תקינות </w:t>
      </w:r>
      <w:r w:rsidRPr="00B66D22">
        <w:rPr>
          <w:rFonts w:asciiTheme="minorBidi" w:hAnsiTheme="minorBidi" w:cstheme="minorBidi"/>
          <w:sz w:val="24"/>
          <w:szCs w:val="24"/>
        </w:rPr>
        <w:t>URL</w:t>
      </w:r>
      <w:r w:rsidRPr="00B66D22">
        <w:rPr>
          <w:rFonts w:asciiTheme="minorBidi" w:hAnsiTheme="minorBidi" w:cstheme="minorBidi"/>
          <w:sz w:val="24"/>
          <w:szCs w:val="24"/>
          <w:rtl/>
        </w:rPr>
        <w:t xml:space="preserve"> לזחילה</w:t>
      </w:r>
    </w:p>
    <w:p w14:paraId="5B5B3C67" w14:textId="77777777" w:rsidR="0050231E" w:rsidRPr="00B66D22" w:rsidRDefault="00B84719" w:rsidP="006172D8">
      <w:pPr>
        <w:numPr>
          <w:ilvl w:val="0"/>
          <w:numId w:val="31"/>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build_absolute_url</w:t>
      </w:r>
      <w:r w:rsidRPr="00B66D22">
        <w:rPr>
          <w:rFonts w:asciiTheme="minorBidi" w:hAnsiTheme="minorBidi" w:cstheme="minorBidi"/>
          <w:sz w:val="24"/>
          <w:szCs w:val="24"/>
          <w:rtl/>
        </w:rPr>
        <w:t xml:space="preserve"> – המרת </w:t>
      </w:r>
      <w:r w:rsidRPr="00B66D22">
        <w:rPr>
          <w:rFonts w:asciiTheme="minorBidi" w:hAnsiTheme="minorBidi" w:cstheme="minorBidi"/>
          <w:sz w:val="24"/>
          <w:szCs w:val="24"/>
        </w:rPr>
        <w:t>URL</w:t>
      </w:r>
      <w:r w:rsidRPr="00B66D22">
        <w:rPr>
          <w:rFonts w:asciiTheme="minorBidi" w:hAnsiTheme="minorBidi" w:cstheme="minorBidi"/>
          <w:sz w:val="24"/>
          <w:szCs w:val="24"/>
          <w:rtl/>
        </w:rPr>
        <w:t xml:space="preserve"> יחסי למוחלט</w:t>
      </w:r>
    </w:p>
    <w:p w14:paraId="1215019E" w14:textId="687B701E" w:rsidR="0050231E" w:rsidRPr="00D87DA1" w:rsidRDefault="00B84719" w:rsidP="00D87DA1">
      <w:pPr>
        <w:pStyle w:val="ListParagraph"/>
        <w:numPr>
          <w:ilvl w:val="0"/>
          <w:numId w:val="22"/>
        </w:numPr>
        <w:bidi/>
        <w:rPr>
          <w:rFonts w:asciiTheme="minorBidi" w:hAnsiTheme="minorBidi" w:cstheme="minorBidi"/>
          <w:sz w:val="24"/>
          <w:szCs w:val="24"/>
        </w:rPr>
      </w:pPr>
      <w:bookmarkStart w:id="14" w:name="_ighpkhys6zrk" w:colFirst="0" w:colLast="0"/>
      <w:bookmarkEnd w:id="14"/>
      <w:r w:rsidRPr="00D87DA1">
        <w:rPr>
          <w:bCs/>
          <w:sz w:val="24"/>
          <w:szCs w:val="24"/>
          <w:rtl/>
        </w:rPr>
        <w:t>מיקרו-שירות עיבוד טקסט (</w:t>
      </w:r>
      <w:r w:rsidRPr="00D87DA1">
        <w:rPr>
          <w:rFonts w:asciiTheme="minorBidi" w:hAnsiTheme="minorBidi" w:cstheme="minorBidi"/>
          <w:b/>
          <w:sz w:val="24"/>
          <w:szCs w:val="24"/>
        </w:rPr>
        <w:t>Text Processing Microservice</w:t>
      </w:r>
      <w:r w:rsidRPr="00D87DA1">
        <w:rPr>
          <w:bCs/>
          <w:sz w:val="24"/>
          <w:szCs w:val="24"/>
          <w:rtl/>
        </w:rPr>
        <w:t>)</w:t>
      </w:r>
      <w:r w:rsidRPr="00D87DA1">
        <w:rPr>
          <w:rFonts w:asciiTheme="minorBidi" w:hAnsiTheme="minorBidi" w:cstheme="minorBidi"/>
          <w:b/>
          <w:sz w:val="24"/>
          <w:szCs w:val="24"/>
          <w:rtl/>
        </w:rPr>
        <w:br/>
      </w:r>
      <w:r w:rsidRPr="00D87DA1">
        <w:rPr>
          <w:sz w:val="24"/>
          <w:szCs w:val="24"/>
          <w:rtl/>
        </w:rPr>
        <w:t>המטפל בכל פעולות עיבוד הטקסט. פונקציות עיקריות:</w:t>
      </w:r>
    </w:p>
    <w:p w14:paraId="2B6A4A6C" w14:textId="77777777" w:rsidR="0050231E" w:rsidRPr="00B66D22" w:rsidRDefault="00B84719" w:rsidP="006172D8">
      <w:pPr>
        <w:numPr>
          <w:ilvl w:val="0"/>
          <w:numId w:val="30"/>
        </w:numPr>
        <w:bidi/>
        <w:spacing w:line="240" w:lineRule="auto"/>
        <w:rPr>
          <w:rFonts w:asciiTheme="minorBidi" w:hAnsiTheme="minorBidi" w:cstheme="minorBidi"/>
          <w:sz w:val="24"/>
          <w:szCs w:val="24"/>
        </w:rPr>
      </w:pPr>
      <w:r w:rsidRPr="00B66D22">
        <w:rPr>
          <w:rFonts w:asciiTheme="minorBidi" w:hAnsiTheme="minorBidi" w:cstheme="minorBidi"/>
          <w:sz w:val="24"/>
          <w:szCs w:val="24"/>
        </w:rPr>
        <w:t>extract_words</w:t>
      </w:r>
      <w:r w:rsidRPr="00B66D22">
        <w:rPr>
          <w:rFonts w:asciiTheme="minorBidi" w:hAnsiTheme="minorBidi" w:cstheme="minorBidi"/>
          <w:sz w:val="24"/>
          <w:szCs w:val="24"/>
          <w:rtl/>
        </w:rPr>
        <w:t xml:space="preserve"> – חילוץ וספירת מילים מ-</w:t>
      </w:r>
      <w:r w:rsidRPr="00B66D22">
        <w:rPr>
          <w:rFonts w:asciiTheme="minorBidi" w:hAnsiTheme="minorBidi" w:cstheme="minorBidi"/>
          <w:sz w:val="24"/>
          <w:szCs w:val="24"/>
        </w:rPr>
        <w:t>BeautifulSoup</w:t>
      </w:r>
    </w:p>
    <w:p w14:paraId="1116C739" w14:textId="77777777" w:rsidR="0050231E" w:rsidRPr="00B66D22" w:rsidRDefault="00B84719" w:rsidP="006172D8">
      <w:pPr>
        <w:numPr>
          <w:ilvl w:val="0"/>
          <w:numId w:val="30"/>
        </w:numPr>
        <w:bidi/>
        <w:spacing w:line="240" w:lineRule="auto"/>
        <w:rPr>
          <w:rFonts w:asciiTheme="minorBidi" w:hAnsiTheme="minorBidi" w:cstheme="minorBidi"/>
          <w:sz w:val="24"/>
          <w:szCs w:val="24"/>
        </w:rPr>
      </w:pPr>
      <w:r w:rsidRPr="00B66D22">
        <w:rPr>
          <w:rFonts w:asciiTheme="minorBidi" w:hAnsiTheme="minorBidi" w:cstheme="minorBidi"/>
          <w:sz w:val="24"/>
          <w:szCs w:val="24"/>
        </w:rPr>
        <w:t>remove_stop_words</w:t>
      </w:r>
      <w:r w:rsidRPr="00B66D22">
        <w:rPr>
          <w:rFonts w:asciiTheme="minorBidi" w:hAnsiTheme="minorBidi" w:cstheme="minorBidi"/>
          <w:sz w:val="24"/>
          <w:szCs w:val="24"/>
          <w:rtl/>
        </w:rPr>
        <w:t xml:space="preserve"> – הסרת מילים נפוצות שאינן מוסיפות ערך</w:t>
      </w:r>
    </w:p>
    <w:p w14:paraId="1AA34E02" w14:textId="77777777" w:rsidR="0050231E" w:rsidRPr="00B66D22" w:rsidRDefault="00B84719" w:rsidP="006172D8">
      <w:pPr>
        <w:numPr>
          <w:ilvl w:val="0"/>
          <w:numId w:val="30"/>
        </w:numPr>
        <w:bidi/>
        <w:spacing w:line="240" w:lineRule="auto"/>
        <w:rPr>
          <w:rFonts w:asciiTheme="minorBidi" w:hAnsiTheme="minorBidi" w:cstheme="minorBidi"/>
          <w:sz w:val="24"/>
          <w:szCs w:val="24"/>
        </w:rPr>
      </w:pPr>
      <w:r w:rsidRPr="00B66D22">
        <w:rPr>
          <w:rFonts w:asciiTheme="minorBidi" w:hAnsiTheme="minorBidi" w:cstheme="minorBidi"/>
          <w:sz w:val="24"/>
          <w:szCs w:val="24"/>
        </w:rPr>
        <w:t>apply_stemming</w:t>
      </w:r>
      <w:r w:rsidRPr="00B66D22">
        <w:rPr>
          <w:rFonts w:asciiTheme="minorBidi" w:hAnsiTheme="minorBidi" w:cstheme="minorBidi"/>
          <w:sz w:val="24"/>
          <w:szCs w:val="24"/>
          <w:rtl/>
        </w:rPr>
        <w:t xml:space="preserve"> – נרמול מילים לצורתן הבסיסית</w:t>
      </w:r>
    </w:p>
    <w:p w14:paraId="7D00ACEB" w14:textId="77777777" w:rsidR="0050231E" w:rsidRPr="00B66D22" w:rsidRDefault="00B84719" w:rsidP="006172D8">
      <w:pPr>
        <w:numPr>
          <w:ilvl w:val="0"/>
          <w:numId w:val="30"/>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process_text – pipeline</w:t>
      </w:r>
      <w:r w:rsidRPr="00B66D22">
        <w:rPr>
          <w:rFonts w:asciiTheme="minorBidi" w:hAnsiTheme="minorBidi" w:cstheme="minorBidi"/>
          <w:sz w:val="24"/>
          <w:szCs w:val="24"/>
          <w:rtl/>
        </w:rPr>
        <w:t xml:space="preserve"> מלא לעיבוד טקסט</w:t>
      </w:r>
    </w:p>
    <w:p w14:paraId="0A6836C5" w14:textId="1DA2BCAB" w:rsidR="0050231E" w:rsidRPr="00D87DA1" w:rsidRDefault="00B84719" w:rsidP="00D87DA1">
      <w:pPr>
        <w:pStyle w:val="ListParagraph"/>
        <w:numPr>
          <w:ilvl w:val="0"/>
          <w:numId w:val="22"/>
        </w:numPr>
        <w:bidi/>
        <w:rPr>
          <w:rFonts w:asciiTheme="minorBidi" w:hAnsiTheme="minorBidi" w:cstheme="minorBidi"/>
          <w:sz w:val="24"/>
          <w:szCs w:val="24"/>
        </w:rPr>
      </w:pPr>
      <w:bookmarkStart w:id="15" w:name="_bzln49tn8omj" w:colFirst="0" w:colLast="0"/>
      <w:bookmarkEnd w:id="15"/>
      <w:r w:rsidRPr="00D87DA1">
        <w:rPr>
          <w:rFonts w:asciiTheme="minorBidi" w:hAnsiTheme="minorBidi" w:cstheme="minorBidi"/>
          <w:bCs/>
          <w:sz w:val="24"/>
          <w:szCs w:val="24"/>
          <w:rtl/>
        </w:rPr>
        <w:t>מיקרו-שירות גרידת אתרים (</w:t>
      </w:r>
      <w:r w:rsidRPr="00D87DA1">
        <w:rPr>
          <w:rFonts w:asciiTheme="minorBidi" w:hAnsiTheme="minorBidi" w:cstheme="minorBidi"/>
          <w:b/>
          <w:sz w:val="24"/>
          <w:szCs w:val="24"/>
        </w:rPr>
        <w:t>Web Scraping Microservice</w:t>
      </w:r>
      <w:r w:rsidRPr="00D87DA1">
        <w:rPr>
          <w:rFonts w:asciiTheme="minorBidi" w:hAnsiTheme="minorBidi" w:cstheme="minorBidi"/>
          <w:bCs/>
          <w:sz w:val="24"/>
          <w:szCs w:val="24"/>
          <w:rtl/>
        </w:rPr>
        <w:t>)</w:t>
      </w:r>
      <w:r w:rsidRPr="00D87DA1">
        <w:rPr>
          <w:rFonts w:asciiTheme="minorBidi" w:hAnsiTheme="minorBidi" w:cstheme="minorBidi"/>
          <w:b/>
          <w:sz w:val="24"/>
          <w:szCs w:val="24"/>
          <w:rtl/>
        </w:rPr>
        <w:br/>
      </w:r>
      <w:r w:rsidRPr="00D87DA1">
        <w:rPr>
          <w:rFonts w:asciiTheme="minorBidi" w:hAnsiTheme="minorBidi" w:cstheme="minorBidi"/>
          <w:sz w:val="24"/>
          <w:szCs w:val="24"/>
          <w:rtl/>
        </w:rPr>
        <w:t>המטפל בפעולות גרידת אתרים:</w:t>
      </w:r>
    </w:p>
    <w:p w14:paraId="49DAA92D" w14:textId="77777777" w:rsidR="0050231E" w:rsidRPr="00B66D22" w:rsidRDefault="00B84719" w:rsidP="006172D8">
      <w:pPr>
        <w:numPr>
          <w:ilvl w:val="0"/>
          <w:numId w:val="42"/>
        </w:numPr>
        <w:bidi/>
        <w:spacing w:line="240" w:lineRule="auto"/>
        <w:rPr>
          <w:rFonts w:asciiTheme="minorBidi" w:hAnsiTheme="minorBidi" w:cstheme="minorBidi"/>
          <w:sz w:val="24"/>
          <w:szCs w:val="24"/>
        </w:rPr>
      </w:pPr>
      <w:r w:rsidRPr="00B66D22">
        <w:rPr>
          <w:rFonts w:asciiTheme="minorBidi" w:hAnsiTheme="minorBidi" w:cstheme="minorBidi"/>
          <w:sz w:val="24"/>
          <w:szCs w:val="24"/>
        </w:rPr>
        <w:t>fetch_page</w:t>
      </w:r>
      <w:r w:rsidRPr="00B66D22">
        <w:rPr>
          <w:rFonts w:asciiTheme="minorBidi" w:hAnsiTheme="minorBidi" w:cstheme="minorBidi"/>
          <w:sz w:val="24"/>
          <w:szCs w:val="24"/>
          <w:rtl/>
        </w:rPr>
        <w:t xml:space="preserve"> – שליפה וניתוח דף אינטרנט</w:t>
      </w:r>
    </w:p>
    <w:p w14:paraId="1337C5A1" w14:textId="5243707D" w:rsidR="0050231E" w:rsidRPr="00B66D22" w:rsidRDefault="00B84719" w:rsidP="006172D8">
      <w:pPr>
        <w:numPr>
          <w:ilvl w:val="0"/>
          <w:numId w:val="42"/>
        </w:numPr>
        <w:bidi/>
        <w:spacing w:line="240" w:lineRule="auto"/>
        <w:rPr>
          <w:rFonts w:asciiTheme="minorBidi" w:hAnsiTheme="minorBidi" w:cstheme="minorBidi"/>
          <w:sz w:val="24"/>
          <w:szCs w:val="24"/>
        </w:rPr>
      </w:pPr>
      <w:r w:rsidRPr="00B66D22">
        <w:rPr>
          <w:rFonts w:asciiTheme="minorBidi" w:hAnsiTheme="minorBidi" w:cstheme="minorBidi"/>
          <w:sz w:val="24"/>
          <w:szCs w:val="24"/>
        </w:rPr>
        <w:t>extract_metadata</w:t>
      </w:r>
      <w:r w:rsidRPr="00B66D22">
        <w:rPr>
          <w:rFonts w:asciiTheme="minorBidi" w:hAnsiTheme="minorBidi" w:cstheme="minorBidi"/>
          <w:sz w:val="24"/>
          <w:szCs w:val="24"/>
          <w:rtl/>
        </w:rPr>
        <w:t xml:space="preserve"> – חילוץ מטאד</w:t>
      </w:r>
      <w:r w:rsidR="00B80340">
        <w:rPr>
          <w:rFonts w:asciiTheme="minorBidi" w:hAnsiTheme="minorBidi" w:cstheme="minorBidi" w:hint="cs"/>
          <w:sz w:val="24"/>
          <w:szCs w:val="24"/>
          <w:rtl/>
        </w:rPr>
        <w:t>א</w:t>
      </w:r>
      <w:r w:rsidRPr="00B66D22">
        <w:rPr>
          <w:rFonts w:asciiTheme="minorBidi" w:hAnsiTheme="minorBidi" w:cstheme="minorBidi"/>
          <w:sz w:val="24"/>
          <w:szCs w:val="24"/>
          <w:rtl/>
        </w:rPr>
        <w:t>טה של דף</w:t>
      </w:r>
    </w:p>
    <w:p w14:paraId="3DAF220D" w14:textId="77777777" w:rsidR="0050231E" w:rsidRPr="00B66D22" w:rsidRDefault="00B84719" w:rsidP="006172D8">
      <w:pPr>
        <w:numPr>
          <w:ilvl w:val="0"/>
          <w:numId w:val="42"/>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extract_links</w:t>
      </w:r>
      <w:r w:rsidRPr="00B66D22">
        <w:rPr>
          <w:rFonts w:asciiTheme="minorBidi" w:hAnsiTheme="minorBidi" w:cstheme="minorBidi"/>
          <w:sz w:val="24"/>
          <w:szCs w:val="24"/>
          <w:rtl/>
        </w:rPr>
        <w:t xml:space="preserve"> – חילוץ כל הקישורים מדף</w:t>
      </w:r>
    </w:p>
    <w:p w14:paraId="55856C41" w14:textId="2A66D7FC" w:rsidR="0050231E" w:rsidRPr="00D87DA1" w:rsidRDefault="00B84719" w:rsidP="00D87DA1">
      <w:pPr>
        <w:pStyle w:val="ListParagraph"/>
        <w:numPr>
          <w:ilvl w:val="0"/>
          <w:numId w:val="22"/>
        </w:numPr>
        <w:bidi/>
        <w:rPr>
          <w:rFonts w:asciiTheme="minorBidi" w:hAnsiTheme="minorBidi" w:cstheme="minorBidi"/>
          <w:sz w:val="24"/>
          <w:szCs w:val="24"/>
        </w:rPr>
      </w:pPr>
      <w:bookmarkStart w:id="16" w:name="_b2oxj8vfeg07" w:colFirst="0" w:colLast="0"/>
      <w:bookmarkEnd w:id="16"/>
      <w:r w:rsidRPr="00D87DA1">
        <w:rPr>
          <w:rFonts w:asciiTheme="minorBidi" w:hAnsiTheme="minorBidi" w:cstheme="minorBidi"/>
          <w:bCs/>
          <w:sz w:val="24"/>
          <w:szCs w:val="24"/>
          <w:rtl/>
        </w:rPr>
        <w:t>מיקרו-שירות זחילה</w:t>
      </w:r>
      <w:r w:rsidRPr="00D87DA1">
        <w:rPr>
          <w:rFonts w:asciiTheme="minorBidi" w:hAnsiTheme="minorBidi" w:cstheme="minorBidi"/>
          <w:b/>
          <w:sz w:val="24"/>
          <w:szCs w:val="24"/>
          <w:rtl/>
        </w:rPr>
        <w:t xml:space="preserve"> (</w:t>
      </w:r>
      <w:r w:rsidRPr="00D87DA1">
        <w:rPr>
          <w:rFonts w:asciiTheme="minorBidi" w:hAnsiTheme="minorBidi" w:cstheme="minorBidi"/>
          <w:b/>
          <w:sz w:val="24"/>
          <w:szCs w:val="24"/>
        </w:rPr>
        <w:t>Crawling Microservice</w:t>
      </w:r>
      <w:r w:rsidRPr="00D87DA1">
        <w:rPr>
          <w:rFonts w:asciiTheme="minorBidi" w:hAnsiTheme="minorBidi" w:cstheme="minorBidi"/>
          <w:b/>
          <w:sz w:val="24"/>
          <w:szCs w:val="24"/>
          <w:rtl/>
        </w:rPr>
        <w:t>)</w:t>
      </w:r>
      <w:r w:rsidRPr="00D87DA1">
        <w:rPr>
          <w:rFonts w:asciiTheme="minorBidi" w:hAnsiTheme="minorBidi" w:cstheme="minorBidi"/>
          <w:b/>
          <w:sz w:val="24"/>
          <w:szCs w:val="24"/>
          <w:rtl/>
        </w:rPr>
        <w:br/>
      </w:r>
      <w:r w:rsidRPr="00D87DA1">
        <w:rPr>
          <w:rFonts w:asciiTheme="minorBidi" w:hAnsiTheme="minorBidi" w:cstheme="minorBidi"/>
          <w:sz w:val="24"/>
          <w:szCs w:val="24"/>
          <w:rtl/>
        </w:rPr>
        <w:t>מארגן את תהליך הזחילה הכולל:</w:t>
      </w:r>
    </w:p>
    <w:p w14:paraId="1DF57E16" w14:textId="77777777" w:rsidR="0050231E" w:rsidRPr="00B66D22" w:rsidRDefault="00B84719" w:rsidP="006172D8">
      <w:pPr>
        <w:numPr>
          <w:ilvl w:val="0"/>
          <w:numId w:val="43"/>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crawl_website</w:t>
      </w:r>
      <w:r w:rsidRPr="00B66D22">
        <w:rPr>
          <w:rFonts w:asciiTheme="minorBidi" w:hAnsiTheme="minorBidi" w:cstheme="minorBidi"/>
          <w:sz w:val="24"/>
          <w:szCs w:val="24"/>
          <w:rtl/>
        </w:rPr>
        <w:t xml:space="preserve"> – זחילת אתר רקורסיבית עם בקרת עומק</w:t>
      </w:r>
    </w:p>
    <w:p w14:paraId="54425D7C" w14:textId="6C82E3B4" w:rsidR="0050231E" w:rsidRPr="00D87DA1" w:rsidRDefault="00B84719" w:rsidP="00D87DA1">
      <w:pPr>
        <w:pStyle w:val="ListParagraph"/>
        <w:numPr>
          <w:ilvl w:val="0"/>
          <w:numId w:val="22"/>
        </w:numPr>
        <w:bidi/>
        <w:rPr>
          <w:rFonts w:asciiTheme="minorBidi" w:hAnsiTheme="minorBidi" w:cstheme="minorBidi"/>
          <w:sz w:val="24"/>
          <w:szCs w:val="24"/>
        </w:rPr>
      </w:pPr>
      <w:bookmarkStart w:id="17" w:name="_5mk4jof6zz5r" w:colFirst="0" w:colLast="0"/>
      <w:bookmarkEnd w:id="17"/>
      <w:r w:rsidRPr="00D87DA1">
        <w:rPr>
          <w:rFonts w:asciiTheme="minorBidi" w:hAnsiTheme="minorBidi" w:cstheme="minorBidi"/>
          <w:bCs/>
          <w:sz w:val="24"/>
          <w:szCs w:val="24"/>
          <w:rtl/>
        </w:rPr>
        <w:t>מיקרו-שירות אינדוקס (</w:t>
      </w:r>
      <w:r w:rsidRPr="00D87DA1">
        <w:rPr>
          <w:rFonts w:asciiTheme="minorBidi" w:hAnsiTheme="minorBidi" w:cstheme="minorBidi"/>
          <w:b/>
          <w:sz w:val="24"/>
          <w:szCs w:val="24"/>
        </w:rPr>
        <w:t>Indexing Microservice</w:t>
      </w:r>
      <w:r w:rsidRPr="00D87DA1">
        <w:rPr>
          <w:rFonts w:asciiTheme="minorBidi" w:hAnsiTheme="minorBidi" w:cstheme="minorBidi"/>
          <w:bCs/>
          <w:sz w:val="24"/>
          <w:szCs w:val="24"/>
          <w:rtl/>
        </w:rPr>
        <w:t>)</w:t>
      </w:r>
      <w:r w:rsidRPr="00D87DA1">
        <w:rPr>
          <w:rFonts w:asciiTheme="minorBidi" w:hAnsiTheme="minorBidi" w:cstheme="minorBidi"/>
          <w:b/>
          <w:sz w:val="24"/>
          <w:szCs w:val="24"/>
          <w:rtl/>
        </w:rPr>
        <w:br/>
      </w:r>
      <w:r w:rsidRPr="00D87DA1">
        <w:rPr>
          <w:rFonts w:asciiTheme="minorBidi" w:hAnsiTheme="minorBidi" w:cstheme="minorBidi"/>
          <w:sz w:val="24"/>
          <w:szCs w:val="24"/>
          <w:rtl/>
        </w:rPr>
        <w:t>שירות ראשי המארגן את כל השירותים האחרים:</w:t>
      </w:r>
    </w:p>
    <w:p w14:paraId="24B3B739" w14:textId="77777777" w:rsidR="0050231E" w:rsidRPr="00B66D22" w:rsidRDefault="00B84719" w:rsidP="006172D8">
      <w:pPr>
        <w:numPr>
          <w:ilvl w:val="0"/>
          <w:numId w:val="43"/>
        </w:numPr>
        <w:bidi/>
        <w:spacing w:line="240" w:lineRule="auto"/>
        <w:rPr>
          <w:rFonts w:asciiTheme="minorBidi" w:hAnsiTheme="minorBidi" w:cstheme="minorBidi"/>
          <w:sz w:val="24"/>
          <w:szCs w:val="24"/>
        </w:rPr>
      </w:pPr>
      <w:r w:rsidRPr="00B66D22">
        <w:rPr>
          <w:rFonts w:asciiTheme="minorBidi" w:hAnsiTheme="minorBidi" w:cstheme="minorBidi"/>
          <w:sz w:val="24"/>
          <w:szCs w:val="24"/>
        </w:rPr>
        <w:t>build_index</w:t>
      </w:r>
      <w:r w:rsidRPr="00B66D22">
        <w:rPr>
          <w:rFonts w:asciiTheme="minorBidi" w:hAnsiTheme="minorBidi" w:cstheme="minorBidi"/>
          <w:sz w:val="24"/>
          <w:szCs w:val="24"/>
          <w:rtl/>
        </w:rPr>
        <w:t xml:space="preserve"> – בניית אינדקס מלא לאתר</w:t>
      </w:r>
    </w:p>
    <w:p w14:paraId="4B228299" w14:textId="77777777" w:rsidR="0050231E" w:rsidRPr="00B66D22" w:rsidRDefault="00B84719" w:rsidP="006172D8">
      <w:pPr>
        <w:numPr>
          <w:ilvl w:val="0"/>
          <w:numId w:val="43"/>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clear_index</w:t>
      </w:r>
      <w:r w:rsidRPr="00B66D22">
        <w:rPr>
          <w:rFonts w:asciiTheme="minorBidi" w:hAnsiTheme="minorBidi" w:cstheme="minorBidi"/>
          <w:sz w:val="24"/>
          <w:szCs w:val="24"/>
          <w:rtl/>
        </w:rPr>
        <w:t xml:space="preserve"> – ניקוי כל האינדקסים</w:t>
      </w:r>
    </w:p>
    <w:p w14:paraId="26782D39" w14:textId="0980A64C" w:rsidR="0050231E" w:rsidRPr="00D87DA1" w:rsidRDefault="00B84719" w:rsidP="00D87DA1">
      <w:pPr>
        <w:pStyle w:val="ListParagraph"/>
        <w:numPr>
          <w:ilvl w:val="0"/>
          <w:numId w:val="22"/>
        </w:numPr>
        <w:bidi/>
        <w:rPr>
          <w:rFonts w:asciiTheme="minorBidi" w:hAnsiTheme="minorBidi" w:cstheme="minorBidi"/>
          <w:sz w:val="24"/>
          <w:szCs w:val="24"/>
        </w:rPr>
      </w:pPr>
      <w:bookmarkStart w:id="18" w:name="_4cgfjhnrvny" w:colFirst="0" w:colLast="0"/>
      <w:bookmarkEnd w:id="18"/>
      <w:r w:rsidRPr="00D87DA1">
        <w:rPr>
          <w:rFonts w:asciiTheme="minorBidi" w:hAnsiTheme="minorBidi" w:cstheme="minorBidi"/>
          <w:bCs/>
          <w:sz w:val="24"/>
          <w:szCs w:val="24"/>
          <w:rtl/>
        </w:rPr>
        <w:t>הגדרות עיצוב (</w:t>
      </w:r>
      <w:r w:rsidRPr="00D87DA1">
        <w:rPr>
          <w:rFonts w:asciiTheme="minorBidi" w:hAnsiTheme="minorBidi" w:cstheme="minorBidi"/>
          <w:b/>
          <w:sz w:val="24"/>
          <w:szCs w:val="24"/>
        </w:rPr>
        <w:t>Styling</w:t>
      </w:r>
      <w:r w:rsidRPr="00D87DA1">
        <w:rPr>
          <w:rFonts w:asciiTheme="minorBidi" w:hAnsiTheme="minorBidi" w:cstheme="minorBidi"/>
          <w:bCs/>
          <w:sz w:val="24"/>
          <w:szCs w:val="24"/>
          <w:rtl/>
        </w:rPr>
        <w:t>)</w:t>
      </w:r>
      <w:r w:rsidRPr="00D87DA1">
        <w:rPr>
          <w:rFonts w:asciiTheme="minorBidi" w:hAnsiTheme="minorBidi" w:cstheme="minorBidi"/>
          <w:b/>
          <w:sz w:val="24"/>
          <w:szCs w:val="24"/>
          <w:rtl/>
        </w:rPr>
        <w:br/>
      </w:r>
      <w:r w:rsidRPr="00D87DA1">
        <w:rPr>
          <w:rFonts w:asciiTheme="minorBidi" w:hAnsiTheme="minorBidi" w:cstheme="minorBidi"/>
          <w:sz w:val="24"/>
          <w:szCs w:val="24"/>
          <w:rtl/>
        </w:rPr>
        <w:t xml:space="preserve">קטע קוד זה אחראי על הזרקות </w:t>
      </w:r>
      <w:r w:rsidRPr="00D87DA1">
        <w:rPr>
          <w:rFonts w:asciiTheme="minorBidi" w:hAnsiTheme="minorBidi" w:cstheme="minorBidi"/>
          <w:sz w:val="24"/>
          <w:szCs w:val="24"/>
        </w:rPr>
        <w:t>CSS</w:t>
      </w:r>
      <w:r w:rsidRPr="00D87DA1">
        <w:rPr>
          <w:rFonts w:asciiTheme="minorBidi" w:hAnsiTheme="minorBidi" w:cstheme="minorBidi"/>
          <w:sz w:val="24"/>
          <w:szCs w:val="24"/>
          <w:rtl/>
        </w:rPr>
        <w:t xml:space="preserve"> ועל יצירת קומפוננטות הקשורות לממשק המשתמש. תכונות עיקריות:</w:t>
      </w:r>
    </w:p>
    <w:p w14:paraId="0D3EFB7E" w14:textId="77777777" w:rsidR="0050231E" w:rsidRPr="00B66D22" w:rsidRDefault="00B84719" w:rsidP="006172D8">
      <w:pPr>
        <w:numPr>
          <w:ilvl w:val="0"/>
          <w:numId w:val="37"/>
        </w:numPr>
        <w:bidi/>
        <w:spacing w:line="240" w:lineRule="auto"/>
        <w:rPr>
          <w:rFonts w:asciiTheme="minorBidi" w:hAnsiTheme="minorBidi" w:cstheme="minorBidi"/>
          <w:sz w:val="24"/>
          <w:szCs w:val="24"/>
        </w:rPr>
      </w:pPr>
      <w:r w:rsidRPr="00B66D22">
        <w:rPr>
          <w:rFonts w:asciiTheme="minorBidi" w:hAnsiTheme="minorBidi" w:cstheme="minorBidi"/>
          <w:sz w:val="24"/>
          <w:szCs w:val="24"/>
        </w:rPr>
        <w:t>CSS Variables</w:t>
      </w:r>
      <w:r w:rsidRPr="00B66D22">
        <w:rPr>
          <w:rFonts w:asciiTheme="minorBidi" w:hAnsiTheme="minorBidi" w:cstheme="minorBidi"/>
          <w:sz w:val="24"/>
          <w:szCs w:val="24"/>
          <w:rtl/>
        </w:rPr>
        <w:t xml:space="preserve"> – הגדרת צבעים ראשיים למערכת</w:t>
      </w:r>
    </w:p>
    <w:p w14:paraId="6A33323B" w14:textId="77777777" w:rsidR="0050231E" w:rsidRPr="00B66D22" w:rsidRDefault="00B84719" w:rsidP="006172D8">
      <w:pPr>
        <w:numPr>
          <w:ilvl w:val="0"/>
          <w:numId w:val="37"/>
        </w:numPr>
        <w:bidi/>
        <w:spacing w:line="240" w:lineRule="auto"/>
        <w:rPr>
          <w:rFonts w:asciiTheme="minorBidi" w:hAnsiTheme="minorBidi" w:cstheme="minorBidi"/>
          <w:sz w:val="24"/>
          <w:szCs w:val="24"/>
        </w:rPr>
      </w:pPr>
      <w:r w:rsidRPr="00B66D22">
        <w:rPr>
          <w:rFonts w:asciiTheme="minorBidi" w:hAnsiTheme="minorBidi" w:cstheme="minorBidi"/>
          <w:sz w:val="24"/>
          <w:szCs w:val="24"/>
        </w:rPr>
        <w:t>Responsive Design</w:t>
      </w:r>
      <w:r w:rsidRPr="00B66D22">
        <w:rPr>
          <w:rFonts w:asciiTheme="minorBidi" w:hAnsiTheme="minorBidi" w:cstheme="minorBidi"/>
          <w:sz w:val="24"/>
          <w:szCs w:val="24"/>
          <w:rtl/>
        </w:rPr>
        <w:t xml:space="preserve"> – תמיכה במסכים שונים</w:t>
      </w:r>
    </w:p>
    <w:p w14:paraId="531BD5BE" w14:textId="77777777" w:rsidR="0050231E" w:rsidRPr="00B66D22" w:rsidRDefault="00B84719" w:rsidP="006172D8">
      <w:pPr>
        <w:numPr>
          <w:ilvl w:val="0"/>
          <w:numId w:val="37"/>
        </w:numPr>
        <w:bidi/>
        <w:spacing w:line="240" w:lineRule="auto"/>
        <w:rPr>
          <w:rFonts w:asciiTheme="minorBidi" w:hAnsiTheme="minorBidi" w:cstheme="minorBidi"/>
          <w:sz w:val="24"/>
          <w:szCs w:val="24"/>
        </w:rPr>
      </w:pPr>
      <w:r w:rsidRPr="00B66D22">
        <w:rPr>
          <w:rFonts w:asciiTheme="minorBidi" w:hAnsiTheme="minorBidi" w:cstheme="minorBidi"/>
          <w:sz w:val="24"/>
          <w:szCs w:val="24"/>
        </w:rPr>
        <w:t>Dark Mode Support</w:t>
      </w:r>
      <w:r w:rsidRPr="00B66D22">
        <w:rPr>
          <w:rFonts w:asciiTheme="minorBidi" w:hAnsiTheme="minorBidi" w:cstheme="minorBidi"/>
          <w:sz w:val="24"/>
          <w:szCs w:val="24"/>
          <w:rtl/>
        </w:rPr>
        <w:t xml:space="preserve"> – תמיכה אוטומטית במצב כהה</w:t>
      </w:r>
    </w:p>
    <w:p w14:paraId="2E6CC07A" w14:textId="77777777" w:rsidR="0050231E" w:rsidRPr="00B66D22" w:rsidRDefault="00B84719" w:rsidP="006172D8">
      <w:pPr>
        <w:numPr>
          <w:ilvl w:val="0"/>
          <w:numId w:val="37"/>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Tab Styling</w:t>
      </w:r>
      <w:r w:rsidRPr="00B66D22">
        <w:rPr>
          <w:rFonts w:asciiTheme="minorBidi" w:hAnsiTheme="minorBidi" w:cstheme="minorBidi"/>
          <w:sz w:val="24"/>
          <w:szCs w:val="24"/>
          <w:rtl/>
        </w:rPr>
        <w:t xml:space="preserve"> – עיצוב מותאם לכרטיסיות</w:t>
      </w:r>
    </w:p>
    <w:p w14:paraId="22004D52" w14:textId="0F12DDA3" w:rsidR="0050231E" w:rsidRPr="00D87DA1" w:rsidRDefault="00B84719" w:rsidP="00D87DA1">
      <w:pPr>
        <w:pStyle w:val="ListParagraph"/>
        <w:numPr>
          <w:ilvl w:val="0"/>
          <w:numId w:val="22"/>
        </w:numPr>
        <w:bidi/>
        <w:rPr>
          <w:rFonts w:asciiTheme="minorBidi" w:hAnsiTheme="minorBidi" w:cstheme="minorBidi"/>
          <w:sz w:val="24"/>
          <w:szCs w:val="24"/>
        </w:rPr>
      </w:pPr>
      <w:bookmarkStart w:id="19" w:name="_fgvoxntughz1" w:colFirst="0" w:colLast="0"/>
      <w:bookmarkEnd w:id="19"/>
      <w:r w:rsidRPr="00D87DA1">
        <w:rPr>
          <w:rFonts w:asciiTheme="minorBidi" w:hAnsiTheme="minorBidi" w:cstheme="minorBidi"/>
          <w:bCs/>
          <w:sz w:val="24"/>
          <w:szCs w:val="24"/>
          <w:rtl/>
        </w:rPr>
        <w:t>מחלקת יישום ראשית (</w:t>
      </w:r>
      <w:r w:rsidRPr="00D87DA1">
        <w:rPr>
          <w:rFonts w:asciiTheme="minorBidi" w:hAnsiTheme="minorBidi" w:cstheme="minorBidi"/>
          <w:b/>
          <w:sz w:val="24"/>
          <w:szCs w:val="24"/>
        </w:rPr>
        <w:t>App Class</w:t>
      </w:r>
      <w:r w:rsidRPr="00D87DA1">
        <w:rPr>
          <w:rFonts w:asciiTheme="minorBidi" w:hAnsiTheme="minorBidi" w:cstheme="minorBidi"/>
          <w:bCs/>
          <w:sz w:val="24"/>
          <w:szCs w:val="24"/>
          <w:rtl/>
        </w:rPr>
        <w:t>)</w:t>
      </w:r>
      <w:r w:rsidRPr="00D87DA1">
        <w:rPr>
          <w:rFonts w:asciiTheme="minorBidi" w:hAnsiTheme="minorBidi" w:cstheme="minorBidi"/>
          <w:b/>
          <w:sz w:val="24"/>
          <w:szCs w:val="24"/>
          <w:rtl/>
        </w:rPr>
        <w:br/>
      </w:r>
      <w:r w:rsidRPr="00D87DA1">
        <w:rPr>
          <w:rFonts w:asciiTheme="minorBidi" w:hAnsiTheme="minorBidi" w:cstheme="minorBidi"/>
          <w:sz w:val="24"/>
          <w:szCs w:val="24"/>
          <w:rtl/>
        </w:rPr>
        <w:t>מחלקה ראשית שמנהלת את כל המערכת ואת המעברים בין רכיבים. פונקציות עיקריות:</w:t>
      </w:r>
    </w:p>
    <w:p w14:paraId="7324A338" w14:textId="77777777" w:rsidR="0050231E" w:rsidRPr="00B66D22" w:rsidRDefault="00B84719" w:rsidP="006172D8">
      <w:pPr>
        <w:numPr>
          <w:ilvl w:val="0"/>
          <w:numId w:val="46"/>
        </w:numPr>
        <w:bidi/>
        <w:spacing w:line="240" w:lineRule="auto"/>
        <w:rPr>
          <w:rFonts w:asciiTheme="minorBidi" w:hAnsiTheme="minorBidi" w:cstheme="minorBidi"/>
          <w:sz w:val="24"/>
          <w:szCs w:val="24"/>
        </w:rPr>
      </w:pPr>
      <w:r w:rsidRPr="00B66D22">
        <w:rPr>
          <w:rFonts w:asciiTheme="minorBidi" w:hAnsiTheme="minorBidi" w:cstheme="minorBidi"/>
          <w:sz w:val="24"/>
          <w:szCs w:val="24"/>
        </w:rPr>
        <w:t>login_user</w:t>
      </w:r>
      <w:r w:rsidRPr="00B66D22">
        <w:rPr>
          <w:rFonts w:asciiTheme="minorBidi" w:hAnsiTheme="minorBidi" w:cstheme="minorBidi"/>
          <w:sz w:val="24"/>
          <w:szCs w:val="24"/>
          <w:rtl/>
        </w:rPr>
        <w:t xml:space="preserve"> – טיפול בהתחברות משתמש</w:t>
      </w:r>
    </w:p>
    <w:p w14:paraId="3BA4D79D" w14:textId="77777777" w:rsidR="0050231E" w:rsidRPr="00B66D22" w:rsidRDefault="00B84719" w:rsidP="006172D8">
      <w:pPr>
        <w:numPr>
          <w:ilvl w:val="0"/>
          <w:numId w:val="46"/>
        </w:numPr>
        <w:bidi/>
        <w:spacing w:line="240" w:lineRule="auto"/>
        <w:rPr>
          <w:rFonts w:asciiTheme="minorBidi" w:hAnsiTheme="minorBidi" w:cstheme="minorBidi"/>
          <w:sz w:val="24"/>
          <w:szCs w:val="24"/>
        </w:rPr>
      </w:pPr>
      <w:r w:rsidRPr="00B66D22">
        <w:rPr>
          <w:rFonts w:asciiTheme="minorBidi" w:hAnsiTheme="minorBidi" w:cstheme="minorBidi"/>
          <w:sz w:val="24"/>
          <w:szCs w:val="24"/>
        </w:rPr>
        <w:t>logout_user</w:t>
      </w:r>
      <w:r w:rsidRPr="00B66D22">
        <w:rPr>
          <w:rFonts w:asciiTheme="minorBidi" w:hAnsiTheme="minorBidi" w:cstheme="minorBidi"/>
          <w:sz w:val="24"/>
          <w:szCs w:val="24"/>
          <w:rtl/>
        </w:rPr>
        <w:t xml:space="preserve"> – טיפול בהתנתקות</w:t>
      </w:r>
    </w:p>
    <w:p w14:paraId="744177D7" w14:textId="77777777" w:rsidR="0050231E" w:rsidRPr="00B66D22" w:rsidRDefault="00B84719" w:rsidP="006172D8">
      <w:pPr>
        <w:numPr>
          <w:ilvl w:val="0"/>
          <w:numId w:val="46"/>
        </w:numPr>
        <w:bidi/>
        <w:spacing w:line="240" w:lineRule="auto"/>
        <w:rPr>
          <w:rFonts w:asciiTheme="minorBidi" w:hAnsiTheme="minorBidi" w:cstheme="minorBidi"/>
          <w:sz w:val="24"/>
          <w:szCs w:val="24"/>
        </w:rPr>
      </w:pPr>
      <w:r w:rsidRPr="00B66D22">
        <w:rPr>
          <w:rFonts w:asciiTheme="minorBidi" w:hAnsiTheme="minorBidi" w:cstheme="minorBidi"/>
          <w:sz w:val="24"/>
          <w:szCs w:val="24"/>
        </w:rPr>
        <w:t>guest_tabs</w:t>
      </w:r>
      <w:r w:rsidRPr="00B66D22">
        <w:rPr>
          <w:rFonts w:asciiTheme="minorBidi" w:hAnsiTheme="minorBidi" w:cstheme="minorBidi"/>
          <w:sz w:val="24"/>
          <w:szCs w:val="24"/>
          <w:rtl/>
        </w:rPr>
        <w:t xml:space="preserve"> – הצגת ממשק לאורחים</w:t>
      </w:r>
    </w:p>
    <w:p w14:paraId="5910D2C9" w14:textId="77777777" w:rsidR="0050231E" w:rsidRPr="00B66D22" w:rsidRDefault="00B84719" w:rsidP="006172D8">
      <w:pPr>
        <w:numPr>
          <w:ilvl w:val="0"/>
          <w:numId w:val="46"/>
        </w:numPr>
        <w:bidi/>
        <w:spacing w:line="240" w:lineRule="auto"/>
        <w:rPr>
          <w:rFonts w:asciiTheme="minorBidi" w:hAnsiTheme="minorBidi" w:cstheme="minorBidi"/>
          <w:sz w:val="24"/>
          <w:szCs w:val="24"/>
        </w:rPr>
      </w:pPr>
      <w:r w:rsidRPr="00B66D22">
        <w:rPr>
          <w:rFonts w:asciiTheme="minorBidi" w:hAnsiTheme="minorBidi" w:cstheme="minorBidi"/>
          <w:sz w:val="24"/>
          <w:szCs w:val="24"/>
        </w:rPr>
        <w:t>admin_tabs</w:t>
      </w:r>
      <w:r w:rsidRPr="00B66D22">
        <w:rPr>
          <w:rFonts w:asciiTheme="minorBidi" w:hAnsiTheme="minorBidi" w:cstheme="minorBidi"/>
          <w:sz w:val="24"/>
          <w:szCs w:val="24"/>
          <w:rtl/>
        </w:rPr>
        <w:t xml:space="preserve"> – הצגת ממשק למנהלים (5 טאבים)</w:t>
      </w:r>
    </w:p>
    <w:p w14:paraId="7EA4AE91" w14:textId="77777777" w:rsidR="0050231E" w:rsidRPr="00B66D22" w:rsidRDefault="00B84719" w:rsidP="006172D8">
      <w:pPr>
        <w:numPr>
          <w:ilvl w:val="0"/>
          <w:numId w:val="46"/>
        </w:numPr>
        <w:bidi/>
        <w:spacing w:line="240" w:lineRule="auto"/>
        <w:rPr>
          <w:rFonts w:asciiTheme="minorBidi" w:hAnsiTheme="minorBidi" w:cstheme="minorBidi"/>
          <w:sz w:val="24"/>
          <w:szCs w:val="24"/>
        </w:rPr>
      </w:pPr>
      <w:r w:rsidRPr="00B66D22">
        <w:rPr>
          <w:rFonts w:asciiTheme="minorBidi" w:hAnsiTheme="minorBidi" w:cstheme="minorBidi"/>
          <w:sz w:val="24"/>
          <w:szCs w:val="24"/>
        </w:rPr>
        <w:t>worker_tabs</w:t>
      </w:r>
      <w:r w:rsidRPr="00B66D22">
        <w:rPr>
          <w:rFonts w:asciiTheme="minorBidi" w:hAnsiTheme="minorBidi" w:cstheme="minorBidi"/>
          <w:sz w:val="24"/>
          <w:szCs w:val="24"/>
          <w:rtl/>
        </w:rPr>
        <w:t xml:space="preserve"> – הצגת ממשק לעובדים (6 טאבים כולל </w:t>
      </w:r>
      <w:r w:rsidRPr="00B66D22">
        <w:rPr>
          <w:rFonts w:asciiTheme="minorBidi" w:hAnsiTheme="minorBidi" w:cstheme="minorBidi"/>
          <w:sz w:val="24"/>
          <w:szCs w:val="24"/>
        </w:rPr>
        <w:t>Profile</w:t>
      </w:r>
      <w:r w:rsidRPr="00B66D22">
        <w:rPr>
          <w:rFonts w:asciiTheme="minorBidi" w:hAnsiTheme="minorBidi" w:cstheme="minorBidi"/>
          <w:sz w:val="24"/>
          <w:szCs w:val="24"/>
          <w:rtl/>
        </w:rPr>
        <w:t>)</w:t>
      </w:r>
    </w:p>
    <w:p w14:paraId="10A68A72" w14:textId="77777777" w:rsidR="0050231E" w:rsidRPr="00B66D22" w:rsidRDefault="00B84719" w:rsidP="006172D8">
      <w:pPr>
        <w:numPr>
          <w:ilvl w:val="0"/>
          <w:numId w:val="46"/>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load_stats_tabs_data</w:t>
      </w:r>
      <w:r w:rsidRPr="00B66D22">
        <w:rPr>
          <w:rFonts w:asciiTheme="minorBidi" w:hAnsiTheme="minorBidi" w:cstheme="minorBidi"/>
          <w:sz w:val="24"/>
          <w:szCs w:val="24"/>
          <w:rtl/>
        </w:rPr>
        <w:t xml:space="preserve"> – טעינת נתוני סטטיסטיקות</w:t>
      </w:r>
    </w:p>
    <w:p w14:paraId="53C7B884" w14:textId="0E13DD23" w:rsidR="0050231E" w:rsidRPr="00D87DA1" w:rsidRDefault="00B84719" w:rsidP="00D87DA1">
      <w:pPr>
        <w:pStyle w:val="ListParagraph"/>
        <w:numPr>
          <w:ilvl w:val="0"/>
          <w:numId w:val="22"/>
        </w:numPr>
        <w:bidi/>
        <w:rPr>
          <w:rFonts w:asciiTheme="minorBidi" w:hAnsiTheme="minorBidi" w:cstheme="minorBidi"/>
          <w:b/>
          <w:sz w:val="24"/>
          <w:szCs w:val="24"/>
        </w:rPr>
      </w:pPr>
      <w:bookmarkStart w:id="20" w:name="_9win1a6r81cx" w:colFirst="0" w:colLast="0"/>
      <w:bookmarkEnd w:id="20"/>
      <w:r w:rsidRPr="00D87DA1">
        <w:rPr>
          <w:rFonts w:asciiTheme="minorBidi" w:hAnsiTheme="minorBidi" w:cstheme="minorBidi"/>
          <w:b/>
          <w:color w:val="000000"/>
          <w:sz w:val="24"/>
          <w:szCs w:val="24"/>
        </w:rPr>
        <w:t>Search Tab</w:t>
      </w:r>
      <w:r w:rsidRPr="00D87DA1">
        <w:rPr>
          <w:rFonts w:asciiTheme="minorBidi" w:hAnsiTheme="minorBidi" w:cstheme="minorBidi"/>
          <w:b/>
          <w:color w:val="000000"/>
          <w:sz w:val="24"/>
          <w:szCs w:val="24"/>
          <w:rtl/>
        </w:rPr>
        <w:t xml:space="preserve"> </w:t>
      </w:r>
      <w:r w:rsidRPr="00D87DA1">
        <w:rPr>
          <w:rFonts w:asciiTheme="minorBidi" w:hAnsiTheme="minorBidi" w:cstheme="minorBidi"/>
          <w:b/>
          <w:bCs/>
          <w:color w:val="000000"/>
          <w:sz w:val="24"/>
          <w:szCs w:val="24"/>
          <w:rtl/>
        </w:rPr>
        <w:t>(דף החיפוש)</w:t>
      </w:r>
      <w:r w:rsidRPr="00D87DA1">
        <w:rPr>
          <w:rFonts w:asciiTheme="minorBidi" w:hAnsiTheme="minorBidi" w:cstheme="minorBidi"/>
          <w:sz w:val="24"/>
          <w:szCs w:val="24"/>
        </w:rPr>
        <w:br/>
      </w:r>
      <w:r w:rsidRPr="00D87DA1">
        <w:rPr>
          <w:rFonts w:asciiTheme="minorBidi" w:hAnsiTheme="minorBidi" w:cstheme="minorBidi"/>
          <w:sz w:val="24"/>
          <w:szCs w:val="24"/>
          <w:rtl/>
        </w:rPr>
        <w:t xml:space="preserve">דף החיפוש מספק ממשק לחיפוש במסמכי </w:t>
      </w:r>
      <w:r w:rsidRPr="00D87DA1">
        <w:rPr>
          <w:rFonts w:asciiTheme="minorBidi" w:hAnsiTheme="minorBidi" w:cstheme="minorBidi"/>
          <w:sz w:val="24"/>
          <w:szCs w:val="24"/>
        </w:rPr>
        <w:t>MQTT</w:t>
      </w:r>
      <w:r w:rsidRPr="00D87DA1">
        <w:rPr>
          <w:rFonts w:asciiTheme="minorBidi" w:hAnsiTheme="minorBidi" w:cstheme="minorBidi"/>
          <w:sz w:val="24"/>
          <w:szCs w:val="24"/>
          <w:rtl/>
        </w:rPr>
        <w:t xml:space="preserve"> באמצעות מנוע חיפוש מתקדם. רכיבים עיקריים:</w:t>
      </w:r>
    </w:p>
    <w:p w14:paraId="49184D13" w14:textId="77777777" w:rsidR="0050231E" w:rsidRPr="00B66D22" w:rsidRDefault="00B84719" w:rsidP="006172D8">
      <w:pPr>
        <w:numPr>
          <w:ilvl w:val="0"/>
          <w:numId w:val="14"/>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שדה טקסט לשאילתה – קלט המאפשר הזנת מונחי חיפוש</w:t>
      </w:r>
    </w:p>
    <w:p w14:paraId="52C2FEAE" w14:textId="77777777" w:rsidR="0050231E" w:rsidRPr="00B66D22" w:rsidRDefault="00B84719" w:rsidP="006172D8">
      <w:pPr>
        <w:numPr>
          <w:ilvl w:val="0"/>
          <w:numId w:val="14"/>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כפתור חיפוש – הפעלת אלגוריתם החיפוש</w:t>
      </w:r>
    </w:p>
    <w:p w14:paraId="5969F3D2" w14:textId="77777777" w:rsidR="0050231E" w:rsidRPr="00B66D22" w:rsidRDefault="00B84719" w:rsidP="006172D8">
      <w:pPr>
        <w:numPr>
          <w:ilvl w:val="0"/>
          <w:numId w:val="14"/>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כפתור היסטוריית חיפושים – גישה לחיפושים קודמים</w:t>
      </w:r>
    </w:p>
    <w:p w14:paraId="5A3002F9" w14:textId="77777777" w:rsidR="0050231E" w:rsidRPr="00B66D22" w:rsidRDefault="00B84719" w:rsidP="006172D8">
      <w:pPr>
        <w:numPr>
          <w:ilvl w:val="0"/>
          <w:numId w:val="14"/>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אזור תוצאות – הצגת תוצאות החיפוש מדורגות</w:t>
      </w:r>
    </w:p>
    <w:p w14:paraId="7D4D2254" w14:textId="77777777" w:rsidR="0050231E" w:rsidRPr="00B66D22" w:rsidRDefault="00B84719" w:rsidP="006172D8">
      <w:pPr>
        <w:numPr>
          <w:ilvl w:val="0"/>
          <w:numId w:val="14"/>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tl/>
        </w:rPr>
        <w:t>אזור היסטוריה – הצגת שאילתות קודמות</w:t>
      </w:r>
    </w:p>
    <w:p w14:paraId="172392A4" w14:textId="77777777" w:rsidR="0050231E" w:rsidRPr="00947F15" w:rsidRDefault="00B84719" w:rsidP="00846A92">
      <w:pPr>
        <w:bidi/>
        <w:spacing w:before="100" w:after="100" w:line="240" w:lineRule="auto"/>
        <w:ind w:firstLine="360"/>
        <w:rPr>
          <w:rFonts w:asciiTheme="minorBidi" w:hAnsiTheme="minorBidi" w:cstheme="minorBidi"/>
          <w:sz w:val="24"/>
          <w:szCs w:val="24"/>
        </w:rPr>
      </w:pPr>
      <w:r w:rsidRPr="00947F15">
        <w:rPr>
          <w:rFonts w:asciiTheme="minorBidi" w:hAnsiTheme="minorBidi" w:cstheme="minorBidi"/>
          <w:sz w:val="24"/>
          <w:szCs w:val="24"/>
          <w:rtl/>
        </w:rPr>
        <w:t>פונקציות מרכזיות:</w:t>
      </w:r>
    </w:p>
    <w:p w14:paraId="18974106" w14:textId="77777777" w:rsidR="0050231E" w:rsidRPr="00B66D22" w:rsidRDefault="00B84719" w:rsidP="006172D8">
      <w:pPr>
        <w:numPr>
          <w:ilvl w:val="0"/>
          <w:numId w:val="17"/>
        </w:numPr>
        <w:bidi/>
        <w:spacing w:line="240" w:lineRule="auto"/>
        <w:rPr>
          <w:rFonts w:asciiTheme="minorBidi" w:hAnsiTheme="minorBidi" w:cstheme="minorBidi"/>
          <w:sz w:val="24"/>
          <w:szCs w:val="24"/>
        </w:rPr>
      </w:pPr>
      <w:r w:rsidRPr="00B66D22">
        <w:rPr>
          <w:rFonts w:asciiTheme="minorBidi" w:hAnsiTheme="minorBidi" w:cstheme="minorBidi"/>
          <w:sz w:val="24"/>
          <w:szCs w:val="24"/>
        </w:rPr>
        <w:t>on_search_button_clicked</w:t>
      </w:r>
      <w:r w:rsidRPr="00B66D22">
        <w:rPr>
          <w:rFonts w:asciiTheme="minorBidi" w:hAnsiTheme="minorBidi" w:cstheme="minorBidi"/>
          <w:sz w:val="24"/>
          <w:szCs w:val="24"/>
          <w:rtl/>
        </w:rPr>
        <w:t xml:space="preserve"> – עיבוד שאילתת חיפוש ובדיקת תקינות</w:t>
      </w:r>
    </w:p>
    <w:p w14:paraId="620B070B" w14:textId="77777777" w:rsidR="0050231E" w:rsidRPr="00B66D22" w:rsidRDefault="00B84719" w:rsidP="006172D8">
      <w:pPr>
        <w:numPr>
          <w:ilvl w:val="0"/>
          <w:numId w:val="17"/>
        </w:numPr>
        <w:bidi/>
        <w:spacing w:line="240" w:lineRule="auto"/>
        <w:rPr>
          <w:rFonts w:asciiTheme="minorBidi" w:hAnsiTheme="minorBidi" w:cstheme="minorBidi"/>
          <w:sz w:val="24"/>
          <w:szCs w:val="24"/>
        </w:rPr>
      </w:pPr>
      <w:r w:rsidRPr="00B66D22">
        <w:rPr>
          <w:rFonts w:asciiTheme="minorBidi" w:hAnsiTheme="minorBidi" w:cstheme="minorBidi"/>
          <w:sz w:val="24"/>
          <w:szCs w:val="24"/>
        </w:rPr>
        <w:t>build_search_results</w:t>
      </w:r>
      <w:r w:rsidRPr="00B66D22">
        <w:rPr>
          <w:rFonts w:asciiTheme="minorBidi" w:hAnsiTheme="minorBidi" w:cstheme="minorBidi"/>
          <w:sz w:val="24"/>
          <w:szCs w:val="24"/>
          <w:rtl/>
        </w:rPr>
        <w:t xml:space="preserve"> – הצגת תוצאות מדורגות עם </w:t>
      </w:r>
      <w:r w:rsidRPr="00B66D22">
        <w:rPr>
          <w:rFonts w:asciiTheme="minorBidi" w:hAnsiTheme="minorBidi" w:cstheme="minorBidi"/>
          <w:sz w:val="24"/>
          <w:szCs w:val="24"/>
        </w:rPr>
        <w:t>metadata</w:t>
      </w:r>
    </w:p>
    <w:p w14:paraId="05A8129A" w14:textId="77777777" w:rsidR="0050231E" w:rsidRPr="00B66D22" w:rsidRDefault="00B84719" w:rsidP="006172D8">
      <w:pPr>
        <w:numPr>
          <w:ilvl w:val="0"/>
          <w:numId w:val="17"/>
        </w:numPr>
        <w:bidi/>
        <w:spacing w:line="240" w:lineRule="auto"/>
        <w:rPr>
          <w:rFonts w:asciiTheme="minorBidi" w:hAnsiTheme="minorBidi" w:cstheme="minorBidi"/>
          <w:sz w:val="24"/>
          <w:szCs w:val="24"/>
        </w:rPr>
      </w:pPr>
      <w:r w:rsidRPr="00B66D22">
        <w:rPr>
          <w:rFonts w:asciiTheme="minorBidi" w:hAnsiTheme="minorBidi" w:cstheme="minorBidi"/>
          <w:sz w:val="24"/>
          <w:szCs w:val="24"/>
        </w:rPr>
        <w:t>on_history_button_clicked</w:t>
      </w:r>
      <w:r w:rsidRPr="00B66D22">
        <w:rPr>
          <w:rFonts w:asciiTheme="minorBidi" w:hAnsiTheme="minorBidi" w:cstheme="minorBidi"/>
          <w:sz w:val="24"/>
          <w:szCs w:val="24"/>
          <w:rtl/>
        </w:rPr>
        <w:t xml:space="preserve"> – הצגת היסטוריית חיפושים</w:t>
      </w:r>
    </w:p>
    <w:p w14:paraId="1831E6D4" w14:textId="77777777" w:rsidR="0050231E" w:rsidRPr="00B66D22" w:rsidRDefault="00B84719" w:rsidP="006172D8">
      <w:pPr>
        <w:numPr>
          <w:ilvl w:val="0"/>
          <w:numId w:val="17"/>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on_history_item_clicked</w:t>
      </w:r>
      <w:r w:rsidRPr="00B66D22">
        <w:rPr>
          <w:rFonts w:asciiTheme="minorBidi" w:hAnsiTheme="minorBidi" w:cstheme="minorBidi"/>
          <w:sz w:val="24"/>
          <w:szCs w:val="24"/>
          <w:rtl/>
        </w:rPr>
        <w:t xml:space="preserve"> – שחזור שאילתה מההיסטוריה</w:t>
      </w:r>
    </w:p>
    <w:p w14:paraId="749E51D1" w14:textId="77777777" w:rsidR="0050231E" w:rsidRPr="00947F15" w:rsidRDefault="00B84719" w:rsidP="00947F15">
      <w:pPr>
        <w:pStyle w:val="ListParagraph"/>
        <w:numPr>
          <w:ilvl w:val="0"/>
          <w:numId w:val="22"/>
        </w:numPr>
        <w:bidi/>
        <w:rPr>
          <w:rFonts w:asciiTheme="minorBidi" w:hAnsiTheme="minorBidi" w:cstheme="minorBidi"/>
          <w:sz w:val="24"/>
          <w:szCs w:val="24"/>
        </w:rPr>
      </w:pPr>
      <w:bookmarkStart w:id="21" w:name="_qo6sbfgzwfc4" w:colFirst="0" w:colLast="0"/>
      <w:bookmarkEnd w:id="21"/>
      <w:r w:rsidRPr="00947F15">
        <w:rPr>
          <w:rFonts w:asciiTheme="minorBidi" w:hAnsiTheme="minorBidi" w:cstheme="minorBidi"/>
          <w:b/>
          <w:sz w:val="24"/>
          <w:szCs w:val="24"/>
        </w:rPr>
        <w:t>Admin Tab</w:t>
      </w:r>
      <w:r w:rsidRPr="00947F15">
        <w:rPr>
          <w:rFonts w:asciiTheme="minorBidi" w:hAnsiTheme="minorBidi" w:cstheme="minorBidi"/>
          <w:b/>
          <w:sz w:val="24"/>
          <w:szCs w:val="24"/>
          <w:rtl/>
        </w:rPr>
        <w:t xml:space="preserve"> </w:t>
      </w:r>
      <w:r w:rsidRPr="00947F15">
        <w:rPr>
          <w:rFonts w:asciiTheme="minorBidi" w:hAnsiTheme="minorBidi" w:cstheme="minorBidi"/>
          <w:bCs/>
          <w:sz w:val="24"/>
          <w:szCs w:val="24"/>
          <w:rtl/>
        </w:rPr>
        <w:t>(דף האדמין)</w:t>
      </w:r>
      <w:r w:rsidRPr="00947F15">
        <w:rPr>
          <w:rFonts w:asciiTheme="minorBidi" w:hAnsiTheme="minorBidi" w:cstheme="minorBidi"/>
          <w:b/>
          <w:sz w:val="24"/>
          <w:szCs w:val="24"/>
          <w:rtl/>
        </w:rPr>
        <w:br/>
      </w:r>
      <w:r w:rsidRPr="00947F15">
        <w:rPr>
          <w:rFonts w:asciiTheme="minorBidi" w:hAnsiTheme="minorBidi" w:cstheme="minorBidi"/>
          <w:sz w:val="24"/>
          <w:szCs w:val="24"/>
          <w:rtl/>
        </w:rPr>
        <w:t>ממשק ניהול מקיף למנהלי המערכת, המאפשר שליטה מלאה על כל רכיבי המערכת. טאבים פנימיים:</w:t>
      </w:r>
    </w:p>
    <w:p w14:paraId="564D1EE2" w14:textId="77777777" w:rsidR="0050231E" w:rsidRPr="00B66D22" w:rsidRDefault="00B84719" w:rsidP="006172D8">
      <w:pPr>
        <w:numPr>
          <w:ilvl w:val="0"/>
          <w:numId w:val="8"/>
        </w:numPr>
        <w:bidi/>
        <w:spacing w:line="240" w:lineRule="auto"/>
        <w:rPr>
          <w:rFonts w:asciiTheme="minorBidi" w:hAnsiTheme="minorBidi" w:cstheme="minorBidi"/>
          <w:sz w:val="24"/>
          <w:szCs w:val="24"/>
        </w:rPr>
      </w:pPr>
      <w:r w:rsidRPr="00B66D22">
        <w:rPr>
          <w:rFonts w:asciiTheme="minorBidi" w:hAnsiTheme="minorBidi" w:cstheme="minorBidi"/>
          <w:sz w:val="24"/>
          <w:szCs w:val="24"/>
        </w:rPr>
        <w:t>Users Tab</w:t>
      </w:r>
      <w:r w:rsidRPr="00B66D22">
        <w:rPr>
          <w:rFonts w:asciiTheme="minorBidi" w:hAnsiTheme="minorBidi" w:cstheme="minorBidi"/>
          <w:sz w:val="24"/>
          <w:szCs w:val="24"/>
          <w:rtl/>
        </w:rPr>
        <w:t xml:space="preserve"> – רשימת משתמשים עם פרטי תפקיד ונקודות</w:t>
      </w:r>
    </w:p>
    <w:p w14:paraId="1E070289" w14:textId="77777777" w:rsidR="0050231E" w:rsidRPr="00B66D22" w:rsidRDefault="00B84719" w:rsidP="006172D8">
      <w:pPr>
        <w:numPr>
          <w:ilvl w:val="0"/>
          <w:numId w:val="8"/>
        </w:numPr>
        <w:bidi/>
        <w:spacing w:line="240" w:lineRule="auto"/>
        <w:rPr>
          <w:rFonts w:asciiTheme="minorBidi" w:hAnsiTheme="minorBidi" w:cstheme="minorBidi"/>
          <w:sz w:val="24"/>
          <w:szCs w:val="24"/>
        </w:rPr>
      </w:pPr>
      <w:r w:rsidRPr="00B66D22">
        <w:rPr>
          <w:rFonts w:asciiTheme="minorBidi" w:hAnsiTheme="minorBidi" w:cstheme="minorBidi"/>
          <w:sz w:val="24"/>
          <w:szCs w:val="24"/>
        </w:rPr>
        <w:t>Edit Users Tab</w:t>
      </w:r>
      <w:r w:rsidRPr="00B66D22">
        <w:rPr>
          <w:rFonts w:asciiTheme="minorBidi" w:hAnsiTheme="minorBidi" w:cstheme="minorBidi"/>
          <w:sz w:val="24"/>
          <w:szCs w:val="24"/>
          <w:rtl/>
        </w:rPr>
        <w:t xml:space="preserve"> – עריכת פרטי משתמשים, נקודות ותפקידים</w:t>
      </w:r>
    </w:p>
    <w:p w14:paraId="7A748F89" w14:textId="77777777" w:rsidR="0050231E" w:rsidRPr="00B66D22" w:rsidRDefault="00B84719" w:rsidP="006172D8">
      <w:pPr>
        <w:numPr>
          <w:ilvl w:val="0"/>
          <w:numId w:val="8"/>
        </w:numPr>
        <w:bidi/>
        <w:spacing w:line="240" w:lineRule="auto"/>
        <w:rPr>
          <w:rFonts w:asciiTheme="minorBidi" w:hAnsiTheme="minorBidi" w:cstheme="minorBidi"/>
          <w:sz w:val="24"/>
          <w:szCs w:val="24"/>
        </w:rPr>
      </w:pPr>
      <w:r w:rsidRPr="00B66D22">
        <w:rPr>
          <w:rFonts w:asciiTheme="minorBidi" w:hAnsiTheme="minorBidi" w:cstheme="minorBidi"/>
          <w:sz w:val="24"/>
          <w:szCs w:val="24"/>
        </w:rPr>
        <w:t>Add Users Tab</w:t>
      </w:r>
      <w:r w:rsidRPr="00B66D22">
        <w:rPr>
          <w:rFonts w:asciiTheme="minorBidi" w:hAnsiTheme="minorBidi" w:cstheme="minorBidi"/>
          <w:sz w:val="24"/>
          <w:szCs w:val="24"/>
          <w:rtl/>
        </w:rPr>
        <w:t xml:space="preserve"> – יצירת חשבונות משתמש חדשים עם אימות</w:t>
      </w:r>
    </w:p>
    <w:p w14:paraId="56A94645" w14:textId="77777777" w:rsidR="0050231E" w:rsidRPr="00B66D22" w:rsidRDefault="00B84719" w:rsidP="006172D8">
      <w:pPr>
        <w:numPr>
          <w:ilvl w:val="0"/>
          <w:numId w:val="8"/>
        </w:numPr>
        <w:bidi/>
        <w:spacing w:line="240" w:lineRule="auto"/>
        <w:rPr>
          <w:rFonts w:asciiTheme="minorBidi" w:hAnsiTheme="minorBidi" w:cstheme="minorBidi"/>
          <w:sz w:val="24"/>
          <w:szCs w:val="24"/>
        </w:rPr>
      </w:pPr>
      <w:r w:rsidRPr="00B66D22">
        <w:rPr>
          <w:rFonts w:asciiTheme="minorBidi" w:hAnsiTheme="minorBidi" w:cstheme="minorBidi"/>
          <w:sz w:val="24"/>
          <w:szCs w:val="24"/>
        </w:rPr>
        <w:t>Delete Users Tab</w:t>
      </w:r>
      <w:r w:rsidRPr="00B66D22">
        <w:rPr>
          <w:rFonts w:asciiTheme="minorBidi" w:hAnsiTheme="minorBidi" w:cstheme="minorBidi"/>
          <w:sz w:val="24"/>
          <w:szCs w:val="24"/>
          <w:rtl/>
        </w:rPr>
        <w:t xml:space="preserve"> – מחיקת משתמשים עם אישור כפול</w:t>
      </w:r>
    </w:p>
    <w:p w14:paraId="0B861100" w14:textId="77777777" w:rsidR="0050231E" w:rsidRPr="00B66D22" w:rsidRDefault="00B84719" w:rsidP="006172D8">
      <w:pPr>
        <w:numPr>
          <w:ilvl w:val="0"/>
          <w:numId w:val="8"/>
        </w:numPr>
        <w:bidi/>
        <w:spacing w:line="240" w:lineRule="auto"/>
        <w:rPr>
          <w:rFonts w:asciiTheme="minorBidi" w:hAnsiTheme="minorBidi" w:cstheme="minorBidi"/>
          <w:sz w:val="24"/>
          <w:szCs w:val="24"/>
        </w:rPr>
      </w:pPr>
      <w:r w:rsidRPr="00B66D22">
        <w:rPr>
          <w:rFonts w:asciiTheme="minorBidi" w:hAnsiTheme="minorBidi" w:cstheme="minorBidi"/>
          <w:sz w:val="24"/>
          <w:szCs w:val="24"/>
        </w:rPr>
        <w:t>Indexer Tab</w:t>
      </w:r>
      <w:r w:rsidRPr="00B66D22">
        <w:rPr>
          <w:rFonts w:asciiTheme="minorBidi" w:hAnsiTheme="minorBidi" w:cstheme="minorBidi"/>
          <w:sz w:val="24"/>
          <w:szCs w:val="24"/>
          <w:rtl/>
        </w:rPr>
        <w:t xml:space="preserve"> – ניהול זחלן האתרים ובניית אינדקס חדש</w:t>
      </w:r>
    </w:p>
    <w:p w14:paraId="059A1F6E" w14:textId="77777777" w:rsidR="0050231E" w:rsidRPr="00B66D22" w:rsidRDefault="00B84719" w:rsidP="006172D8">
      <w:pPr>
        <w:numPr>
          <w:ilvl w:val="0"/>
          <w:numId w:val="8"/>
        </w:numPr>
        <w:bidi/>
        <w:spacing w:line="240" w:lineRule="auto"/>
        <w:rPr>
          <w:rFonts w:asciiTheme="minorBidi" w:hAnsiTheme="minorBidi" w:cstheme="minorBidi"/>
          <w:sz w:val="24"/>
          <w:szCs w:val="24"/>
        </w:rPr>
      </w:pPr>
      <w:r w:rsidRPr="00B66D22">
        <w:rPr>
          <w:rFonts w:asciiTheme="minorBidi" w:hAnsiTheme="minorBidi" w:cstheme="minorBidi"/>
          <w:sz w:val="24"/>
          <w:szCs w:val="24"/>
        </w:rPr>
        <w:t>Terms Tab</w:t>
      </w:r>
      <w:r w:rsidRPr="00B66D22">
        <w:rPr>
          <w:rFonts w:asciiTheme="minorBidi" w:hAnsiTheme="minorBidi" w:cstheme="minorBidi"/>
          <w:sz w:val="24"/>
          <w:szCs w:val="24"/>
          <w:rtl/>
        </w:rPr>
        <w:t xml:space="preserve"> – ניהול מונחי החיפוש עם אפשרות מחיקה</w:t>
      </w:r>
    </w:p>
    <w:p w14:paraId="67D3EDC3" w14:textId="77777777" w:rsidR="0050231E" w:rsidRPr="00B66D22" w:rsidRDefault="00B84719" w:rsidP="006172D8">
      <w:pPr>
        <w:numPr>
          <w:ilvl w:val="0"/>
          <w:numId w:val="8"/>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Manage Gifts Tab</w:t>
      </w:r>
      <w:r w:rsidRPr="00B66D22">
        <w:rPr>
          <w:rFonts w:asciiTheme="minorBidi" w:hAnsiTheme="minorBidi" w:cstheme="minorBidi"/>
          <w:sz w:val="24"/>
          <w:szCs w:val="24"/>
          <w:rtl/>
        </w:rPr>
        <w:t xml:space="preserve"> – ניהול מלאי החנות ועריכת מתנות</w:t>
      </w:r>
    </w:p>
    <w:p w14:paraId="35357596" w14:textId="77777777" w:rsidR="0050231E" w:rsidRPr="00947F15" w:rsidRDefault="00B84719" w:rsidP="00846A92">
      <w:pPr>
        <w:bidi/>
        <w:spacing w:before="100" w:after="100" w:line="240" w:lineRule="auto"/>
        <w:ind w:firstLine="360"/>
        <w:rPr>
          <w:rFonts w:asciiTheme="minorBidi" w:hAnsiTheme="minorBidi" w:cstheme="minorBidi"/>
          <w:sz w:val="24"/>
          <w:szCs w:val="24"/>
        </w:rPr>
      </w:pPr>
      <w:r w:rsidRPr="00947F15">
        <w:rPr>
          <w:rFonts w:asciiTheme="minorBidi" w:hAnsiTheme="minorBidi" w:cstheme="minorBidi"/>
          <w:sz w:val="24"/>
          <w:szCs w:val="24"/>
          <w:rtl/>
        </w:rPr>
        <w:t>פונקציות מרכזיות:</w:t>
      </w:r>
    </w:p>
    <w:p w14:paraId="52CCD413" w14:textId="3142F9CE" w:rsidR="0050231E" w:rsidRPr="00B66D22" w:rsidRDefault="00B84719" w:rsidP="006172D8">
      <w:pPr>
        <w:numPr>
          <w:ilvl w:val="0"/>
          <w:numId w:val="53"/>
        </w:numPr>
        <w:bidi/>
        <w:spacing w:line="240" w:lineRule="auto"/>
        <w:rPr>
          <w:rFonts w:asciiTheme="minorBidi" w:hAnsiTheme="minorBidi" w:cstheme="minorBidi"/>
          <w:sz w:val="24"/>
          <w:szCs w:val="24"/>
        </w:rPr>
      </w:pPr>
      <w:r w:rsidRPr="00B66D22">
        <w:rPr>
          <w:rFonts w:asciiTheme="minorBidi" w:hAnsiTheme="minorBidi" w:cstheme="minorBidi"/>
          <w:sz w:val="24"/>
          <w:szCs w:val="24"/>
        </w:rPr>
        <w:t>update_users</w:t>
      </w:r>
      <w:r w:rsidRPr="00B66D22">
        <w:rPr>
          <w:rFonts w:asciiTheme="minorBidi" w:hAnsiTheme="minorBidi" w:cstheme="minorBidi"/>
          <w:sz w:val="24"/>
          <w:szCs w:val="24"/>
          <w:rtl/>
        </w:rPr>
        <w:t xml:space="preserve"> – ר</w:t>
      </w:r>
      <w:r w:rsidR="00904543">
        <w:rPr>
          <w:rFonts w:asciiTheme="minorBidi" w:hAnsiTheme="minorBidi" w:cstheme="minorBidi" w:hint="cs"/>
          <w:sz w:val="24"/>
          <w:szCs w:val="24"/>
          <w:rtl/>
        </w:rPr>
        <w:t>י</w:t>
      </w:r>
      <w:r w:rsidRPr="00B66D22">
        <w:rPr>
          <w:rFonts w:asciiTheme="minorBidi" w:hAnsiTheme="minorBidi" w:cstheme="minorBidi"/>
          <w:sz w:val="24"/>
          <w:szCs w:val="24"/>
          <w:rtl/>
        </w:rPr>
        <w:t>ענון רשימת המשתמשים מ-</w:t>
      </w:r>
      <w:r w:rsidRPr="00B66D22">
        <w:rPr>
          <w:rFonts w:asciiTheme="minorBidi" w:hAnsiTheme="minorBidi" w:cstheme="minorBidi"/>
          <w:sz w:val="24"/>
          <w:szCs w:val="24"/>
        </w:rPr>
        <w:t>Firebase</w:t>
      </w:r>
    </w:p>
    <w:p w14:paraId="71B4B748" w14:textId="71761971" w:rsidR="0050231E" w:rsidRPr="00B66D22" w:rsidRDefault="00B84719" w:rsidP="006172D8">
      <w:pPr>
        <w:numPr>
          <w:ilvl w:val="0"/>
          <w:numId w:val="53"/>
        </w:numPr>
        <w:bidi/>
        <w:spacing w:line="240" w:lineRule="auto"/>
        <w:rPr>
          <w:rFonts w:asciiTheme="minorBidi" w:hAnsiTheme="minorBidi" w:cstheme="minorBidi"/>
          <w:sz w:val="24"/>
          <w:szCs w:val="24"/>
        </w:rPr>
      </w:pPr>
      <w:r w:rsidRPr="00B66D22">
        <w:rPr>
          <w:rFonts w:asciiTheme="minorBidi" w:hAnsiTheme="minorBidi" w:cstheme="minorBidi"/>
          <w:sz w:val="24"/>
          <w:szCs w:val="24"/>
        </w:rPr>
        <w:t>update_gifts</w:t>
      </w:r>
      <w:r w:rsidRPr="00B66D22">
        <w:rPr>
          <w:rFonts w:asciiTheme="minorBidi" w:hAnsiTheme="minorBidi" w:cstheme="minorBidi"/>
          <w:sz w:val="24"/>
          <w:szCs w:val="24"/>
          <w:rtl/>
        </w:rPr>
        <w:t xml:space="preserve"> – ר</w:t>
      </w:r>
      <w:r w:rsidR="00904543">
        <w:rPr>
          <w:rFonts w:asciiTheme="minorBidi" w:hAnsiTheme="minorBidi" w:cstheme="minorBidi" w:hint="cs"/>
          <w:sz w:val="24"/>
          <w:szCs w:val="24"/>
          <w:rtl/>
        </w:rPr>
        <w:t>י</w:t>
      </w:r>
      <w:r w:rsidRPr="00B66D22">
        <w:rPr>
          <w:rFonts w:asciiTheme="minorBidi" w:hAnsiTheme="minorBidi" w:cstheme="minorBidi"/>
          <w:sz w:val="24"/>
          <w:szCs w:val="24"/>
          <w:rtl/>
        </w:rPr>
        <w:t>ענון מלאי החנות</w:t>
      </w:r>
    </w:p>
    <w:p w14:paraId="5DC4A64C" w14:textId="77777777" w:rsidR="0050231E" w:rsidRPr="00B66D22" w:rsidRDefault="00B84719" w:rsidP="006172D8">
      <w:pPr>
        <w:numPr>
          <w:ilvl w:val="0"/>
          <w:numId w:val="53"/>
        </w:numPr>
        <w:bidi/>
        <w:spacing w:line="240" w:lineRule="auto"/>
        <w:rPr>
          <w:rFonts w:asciiTheme="minorBidi" w:hAnsiTheme="minorBidi" w:cstheme="minorBidi"/>
          <w:sz w:val="24"/>
          <w:szCs w:val="24"/>
        </w:rPr>
      </w:pPr>
      <w:r w:rsidRPr="00B66D22">
        <w:rPr>
          <w:rFonts w:asciiTheme="minorBidi" w:hAnsiTheme="minorBidi" w:cstheme="minorBidi"/>
          <w:sz w:val="24"/>
          <w:szCs w:val="24"/>
        </w:rPr>
        <w:t>on_add_gift_clicked</w:t>
      </w:r>
      <w:r w:rsidRPr="00B66D22">
        <w:rPr>
          <w:rFonts w:asciiTheme="minorBidi" w:hAnsiTheme="minorBidi" w:cstheme="minorBidi"/>
          <w:sz w:val="24"/>
          <w:szCs w:val="24"/>
          <w:rtl/>
        </w:rPr>
        <w:t xml:space="preserve"> – הוספת מתנה חדשה עם אימות תקינות</w:t>
      </w:r>
    </w:p>
    <w:p w14:paraId="1FBC9DBE" w14:textId="77777777" w:rsidR="0050231E" w:rsidRPr="00B66D22" w:rsidRDefault="00B84719" w:rsidP="006172D8">
      <w:pPr>
        <w:numPr>
          <w:ilvl w:val="0"/>
          <w:numId w:val="53"/>
        </w:numPr>
        <w:bidi/>
        <w:spacing w:line="240" w:lineRule="auto"/>
        <w:rPr>
          <w:rFonts w:asciiTheme="minorBidi" w:hAnsiTheme="minorBidi" w:cstheme="minorBidi"/>
          <w:sz w:val="24"/>
          <w:szCs w:val="24"/>
        </w:rPr>
      </w:pPr>
      <w:r w:rsidRPr="00B66D22">
        <w:rPr>
          <w:rFonts w:asciiTheme="minorBidi" w:hAnsiTheme="minorBidi" w:cstheme="minorBidi"/>
          <w:sz w:val="24"/>
          <w:szCs w:val="24"/>
        </w:rPr>
        <w:t>on_edit_gift_clicked</w:t>
      </w:r>
      <w:r w:rsidRPr="00B66D22">
        <w:rPr>
          <w:rFonts w:asciiTheme="minorBidi" w:hAnsiTheme="minorBidi" w:cstheme="minorBidi"/>
          <w:sz w:val="24"/>
          <w:szCs w:val="24"/>
          <w:rtl/>
        </w:rPr>
        <w:t xml:space="preserve"> – עריכת מתנות קיימות</w:t>
      </w:r>
    </w:p>
    <w:p w14:paraId="1CF915BE" w14:textId="77777777" w:rsidR="0050231E" w:rsidRPr="00B66D22" w:rsidRDefault="00B84719" w:rsidP="006172D8">
      <w:pPr>
        <w:numPr>
          <w:ilvl w:val="0"/>
          <w:numId w:val="53"/>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on_delete_gift_clicked</w:t>
      </w:r>
      <w:r w:rsidRPr="00B66D22">
        <w:rPr>
          <w:rFonts w:asciiTheme="minorBidi" w:hAnsiTheme="minorBidi" w:cstheme="minorBidi"/>
          <w:sz w:val="24"/>
          <w:szCs w:val="24"/>
          <w:rtl/>
        </w:rPr>
        <w:t xml:space="preserve"> – מחיקת מתנות</w:t>
      </w:r>
    </w:p>
    <w:p w14:paraId="492F15FB" w14:textId="77777777" w:rsidR="0050231E" w:rsidRPr="00947F15" w:rsidRDefault="00B84719" w:rsidP="00947F15">
      <w:pPr>
        <w:pStyle w:val="ListParagraph"/>
        <w:numPr>
          <w:ilvl w:val="0"/>
          <w:numId w:val="22"/>
        </w:numPr>
        <w:bidi/>
        <w:rPr>
          <w:rFonts w:asciiTheme="minorBidi" w:hAnsiTheme="minorBidi" w:cstheme="minorBidi"/>
          <w:sz w:val="24"/>
          <w:szCs w:val="24"/>
        </w:rPr>
      </w:pPr>
      <w:bookmarkStart w:id="22" w:name="_btl36ughortn" w:colFirst="0" w:colLast="0"/>
      <w:bookmarkEnd w:id="22"/>
      <w:r w:rsidRPr="00947F15">
        <w:rPr>
          <w:rFonts w:asciiTheme="minorBidi" w:hAnsiTheme="minorBidi" w:cstheme="minorBidi"/>
          <w:b/>
          <w:sz w:val="24"/>
          <w:szCs w:val="24"/>
        </w:rPr>
        <w:t>Store Tab</w:t>
      </w:r>
      <w:r w:rsidRPr="00947F15">
        <w:rPr>
          <w:rFonts w:asciiTheme="minorBidi" w:hAnsiTheme="minorBidi" w:cstheme="minorBidi"/>
          <w:b/>
          <w:sz w:val="24"/>
          <w:szCs w:val="24"/>
          <w:rtl/>
        </w:rPr>
        <w:t xml:space="preserve"> </w:t>
      </w:r>
      <w:r w:rsidRPr="00947F15">
        <w:rPr>
          <w:rFonts w:asciiTheme="minorBidi" w:hAnsiTheme="minorBidi" w:cstheme="minorBidi"/>
          <w:bCs/>
          <w:sz w:val="24"/>
          <w:szCs w:val="24"/>
          <w:rtl/>
        </w:rPr>
        <w:t>(דף החנות)</w:t>
      </w:r>
      <w:r w:rsidRPr="00947F15">
        <w:rPr>
          <w:rFonts w:asciiTheme="minorBidi" w:hAnsiTheme="minorBidi" w:cstheme="minorBidi"/>
          <w:b/>
          <w:sz w:val="24"/>
          <w:szCs w:val="24"/>
          <w:rtl/>
        </w:rPr>
        <w:br/>
      </w:r>
      <w:r w:rsidRPr="00947F15">
        <w:rPr>
          <w:rFonts w:asciiTheme="minorBidi" w:hAnsiTheme="minorBidi" w:cstheme="minorBidi"/>
          <w:sz w:val="24"/>
          <w:szCs w:val="24"/>
          <w:rtl/>
        </w:rPr>
        <w:t>חנות וירטואלית המאפשרת לעובדים לממש נקודות במתנות ופרסים. רכיבים עיקריים:</w:t>
      </w:r>
    </w:p>
    <w:p w14:paraId="15F7DF08" w14:textId="77777777" w:rsidR="0050231E" w:rsidRPr="00B66D22" w:rsidRDefault="00B84719" w:rsidP="006172D8">
      <w:pPr>
        <w:numPr>
          <w:ilvl w:val="0"/>
          <w:numId w:val="9"/>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קטלוג מתנות – רשימה דינמית של מתנות זמינות</w:t>
      </w:r>
    </w:p>
    <w:p w14:paraId="2EC3904F" w14:textId="77777777" w:rsidR="0050231E" w:rsidRPr="00B66D22" w:rsidRDefault="00B84719" w:rsidP="006172D8">
      <w:pPr>
        <w:numPr>
          <w:ilvl w:val="0"/>
          <w:numId w:val="9"/>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תצוגת מחיר – הצגת עלות בנקודות לכל מתנה</w:t>
      </w:r>
    </w:p>
    <w:p w14:paraId="6A0E5673" w14:textId="77777777" w:rsidR="0050231E" w:rsidRPr="00B66D22" w:rsidRDefault="00B84719" w:rsidP="006172D8">
      <w:pPr>
        <w:numPr>
          <w:ilvl w:val="0"/>
          <w:numId w:val="9"/>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כפתורי רכישה – רכישה ישירה עם עדכון נקודות</w:t>
      </w:r>
    </w:p>
    <w:p w14:paraId="7C592AC1" w14:textId="77777777" w:rsidR="0050231E" w:rsidRPr="00B66D22" w:rsidRDefault="00B84719" w:rsidP="006172D8">
      <w:pPr>
        <w:numPr>
          <w:ilvl w:val="0"/>
          <w:numId w:val="9"/>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tl/>
        </w:rPr>
        <w:t>הודעות מצב – אישור רכישה או הודעות שגיאה</w:t>
      </w:r>
    </w:p>
    <w:p w14:paraId="59CB7065" w14:textId="77777777" w:rsidR="0050231E" w:rsidRPr="00947F15" w:rsidRDefault="00B84719" w:rsidP="00846A92">
      <w:pPr>
        <w:bidi/>
        <w:spacing w:line="240" w:lineRule="auto"/>
        <w:ind w:firstLine="360"/>
        <w:rPr>
          <w:rFonts w:asciiTheme="minorBidi" w:hAnsiTheme="minorBidi" w:cstheme="minorBidi"/>
          <w:sz w:val="24"/>
          <w:szCs w:val="24"/>
        </w:rPr>
      </w:pPr>
      <w:r w:rsidRPr="00947F15">
        <w:rPr>
          <w:rFonts w:asciiTheme="minorBidi" w:hAnsiTheme="minorBidi" w:cstheme="minorBidi"/>
          <w:sz w:val="24"/>
          <w:szCs w:val="24"/>
          <w:rtl/>
        </w:rPr>
        <w:t>פונקציות מרכזיות:</w:t>
      </w:r>
    </w:p>
    <w:p w14:paraId="4812E0DA" w14:textId="0B1B4C18" w:rsidR="0050231E" w:rsidRPr="00B66D22" w:rsidRDefault="00B84719" w:rsidP="006172D8">
      <w:pPr>
        <w:numPr>
          <w:ilvl w:val="0"/>
          <w:numId w:val="52"/>
        </w:numPr>
        <w:bidi/>
        <w:spacing w:line="240" w:lineRule="auto"/>
        <w:rPr>
          <w:rFonts w:asciiTheme="minorBidi" w:hAnsiTheme="minorBidi" w:cstheme="minorBidi"/>
          <w:sz w:val="24"/>
          <w:szCs w:val="24"/>
        </w:rPr>
      </w:pPr>
      <w:r w:rsidRPr="00B66D22">
        <w:rPr>
          <w:rFonts w:asciiTheme="minorBidi" w:hAnsiTheme="minorBidi" w:cstheme="minorBidi"/>
          <w:sz w:val="24"/>
          <w:szCs w:val="24"/>
        </w:rPr>
        <w:t>update_gifts_display</w:t>
      </w:r>
      <w:r w:rsidRPr="00B66D22">
        <w:rPr>
          <w:rFonts w:asciiTheme="minorBidi" w:hAnsiTheme="minorBidi" w:cstheme="minorBidi"/>
          <w:sz w:val="24"/>
          <w:szCs w:val="24"/>
          <w:rtl/>
        </w:rPr>
        <w:t xml:space="preserve"> – </w:t>
      </w:r>
      <w:r w:rsidR="00904543" w:rsidRPr="00B66D22">
        <w:rPr>
          <w:rFonts w:asciiTheme="minorBidi" w:hAnsiTheme="minorBidi" w:cstheme="minorBidi" w:hint="cs"/>
          <w:sz w:val="24"/>
          <w:szCs w:val="24"/>
          <w:rtl/>
        </w:rPr>
        <w:t>ריענו</w:t>
      </w:r>
      <w:r w:rsidR="00904543" w:rsidRPr="00B66D22">
        <w:rPr>
          <w:rFonts w:asciiTheme="minorBidi" w:hAnsiTheme="minorBidi" w:cstheme="minorBidi"/>
          <w:sz w:val="24"/>
          <w:szCs w:val="24"/>
          <w:rtl/>
        </w:rPr>
        <w:t>ן</w:t>
      </w:r>
      <w:r w:rsidRPr="00B66D22">
        <w:rPr>
          <w:rFonts w:asciiTheme="minorBidi" w:hAnsiTheme="minorBidi" w:cstheme="minorBidi"/>
          <w:sz w:val="24"/>
          <w:szCs w:val="24"/>
          <w:rtl/>
        </w:rPr>
        <w:t xml:space="preserve"> תצוגת המתנות מ-</w:t>
      </w:r>
      <w:r w:rsidRPr="00B66D22">
        <w:rPr>
          <w:rFonts w:asciiTheme="minorBidi" w:hAnsiTheme="minorBidi" w:cstheme="minorBidi"/>
          <w:sz w:val="24"/>
          <w:szCs w:val="24"/>
        </w:rPr>
        <w:t>Firebase</w:t>
      </w:r>
    </w:p>
    <w:p w14:paraId="69E52D10" w14:textId="77777777" w:rsidR="0050231E" w:rsidRPr="00B66D22" w:rsidRDefault="00B84719" w:rsidP="006172D8">
      <w:pPr>
        <w:numPr>
          <w:ilvl w:val="0"/>
          <w:numId w:val="52"/>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on_buy_clicked</w:t>
      </w:r>
      <w:r w:rsidRPr="00B66D22">
        <w:rPr>
          <w:rFonts w:asciiTheme="minorBidi" w:hAnsiTheme="minorBidi" w:cstheme="minorBidi"/>
          <w:sz w:val="24"/>
          <w:szCs w:val="24"/>
          <w:rtl/>
        </w:rPr>
        <w:t xml:space="preserve"> – טיפול ברכישת מתנה ובדיקת יתרת נקודות</w:t>
      </w:r>
    </w:p>
    <w:p w14:paraId="01B0DEDA" w14:textId="77777777" w:rsidR="0050231E" w:rsidRPr="00947F15" w:rsidRDefault="00B84719" w:rsidP="00947F15">
      <w:pPr>
        <w:pStyle w:val="ListParagraph"/>
        <w:numPr>
          <w:ilvl w:val="0"/>
          <w:numId w:val="22"/>
        </w:numPr>
        <w:bidi/>
        <w:rPr>
          <w:rFonts w:asciiTheme="minorBidi" w:hAnsiTheme="minorBidi" w:cstheme="minorBidi"/>
          <w:sz w:val="24"/>
          <w:szCs w:val="24"/>
        </w:rPr>
      </w:pPr>
      <w:bookmarkStart w:id="23" w:name="_etfb2gdum4pa" w:colFirst="0" w:colLast="0"/>
      <w:bookmarkEnd w:id="23"/>
      <w:r w:rsidRPr="00947F15">
        <w:rPr>
          <w:rFonts w:asciiTheme="minorBidi" w:hAnsiTheme="minorBidi" w:cstheme="minorBidi"/>
          <w:b/>
          <w:sz w:val="24"/>
          <w:szCs w:val="24"/>
        </w:rPr>
        <w:t>Login Tab</w:t>
      </w:r>
      <w:r w:rsidRPr="00947F15">
        <w:rPr>
          <w:rFonts w:asciiTheme="minorBidi" w:hAnsiTheme="minorBidi" w:cstheme="minorBidi"/>
          <w:b/>
          <w:sz w:val="24"/>
          <w:szCs w:val="24"/>
          <w:rtl/>
        </w:rPr>
        <w:t xml:space="preserve"> </w:t>
      </w:r>
      <w:r w:rsidRPr="00947F15">
        <w:rPr>
          <w:rFonts w:asciiTheme="minorBidi" w:hAnsiTheme="minorBidi" w:cstheme="minorBidi"/>
          <w:bCs/>
          <w:sz w:val="24"/>
          <w:szCs w:val="24"/>
          <w:rtl/>
        </w:rPr>
        <w:t>(דף ההתחברות)</w:t>
      </w:r>
      <w:r w:rsidRPr="00947F15">
        <w:rPr>
          <w:rFonts w:asciiTheme="minorBidi" w:hAnsiTheme="minorBidi" w:cstheme="minorBidi"/>
          <w:b/>
          <w:sz w:val="24"/>
          <w:szCs w:val="24"/>
          <w:rtl/>
        </w:rPr>
        <w:br/>
      </w:r>
      <w:r w:rsidRPr="00947F15">
        <w:rPr>
          <w:rFonts w:asciiTheme="minorBidi" w:hAnsiTheme="minorBidi" w:cstheme="minorBidi"/>
          <w:sz w:val="24"/>
          <w:szCs w:val="24"/>
          <w:rtl/>
        </w:rPr>
        <w:t>שער כניסה מאובטח למערכת עם מנגנון נקודות מובנה. רכיבים עיקריים:</w:t>
      </w:r>
    </w:p>
    <w:p w14:paraId="7099A98C" w14:textId="77777777" w:rsidR="0050231E" w:rsidRPr="00B66D22" w:rsidRDefault="00B84719" w:rsidP="006172D8">
      <w:pPr>
        <w:numPr>
          <w:ilvl w:val="0"/>
          <w:numId w:val="47"/>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שדה שם משתמש – קלט טקסט לשם משתמש</w:t>
      </w:r>
    </w:p>
    <w:p w14:paraId="35A3E16C" w14:textId="77777777" w:rsidR="0050231E" w:rsidRPr="00B66D22" w:rsidRDefault="00B84719" w:rsidP="006172D8">
      <w:pPr>
        <w:numPr>
          <w:ilvl w:val="0"/>
          <w:numId w:val="47"/>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שדה סיסמה – קלט מוסתר לסיסמה</w:t>
      </w:r>
    </w:p>
    <w:p w14:paraId="7A7A7E33" w14:textId="77777777" w:rsidR="0050231E" w:rsidRPr="00B66D22" w:rsidRDefault="00B84719" w:rsidP="006172D8">
      <w:pPr>
        <w:numPr>
          <w:ilvl w:val="0"/>
          <w:numId w:val="47"/>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כפתור התחברות – הפעלת תהליך האימות</w:t>
      </w:r>
    </w:p>
    <w:p w14:paraId="16FD6F54" w14:textId="77777777" w:rsidR="0050231E" w:rsidRPr="00B66D22" w:rsidRDefault="00B84719" w:rsidP="006172D8">
      <w:pPr>
        <w:numPr>
          <w:ilvl w:val="0"/>
          <w:numId w:val="47"/>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tl/>
        </w:rPr>
        <w:t>אזור הודעות – הצגת שגיאות או הודעות מצב</w:t>
      </w:r>
    </w:p>
    <w:p w14:paraId="57116777" w14:textId="77777777" w:rsidR="0050231E" w:rsidRPr="00947F15" w:rsidRDefault="00B84719" w:rsidP="00846A92">
      <w:pPr>
        <w:bidi/>
        <w:spacing w:line="240" w:lineRule="auto"/>
        <w:ind w:firstLine="360"/>
        <w:rPr>
          <w:rFonts w:asciiTheme="minorBidi" w:hAnsiTheme="minorBidi" w:cstheme="minorBidi"/>
          <w:sz w:val="24"/>
          <w:szCs w:val="24"/>
        </w:rPr>
      </w:pPr>
      <w:r w:rsidRPr="00947F15">
        <w:rPr>
          <w:rFonts w:asciiTheme="minorBidi" w:hAnsiTheme="minorBidi" w:cstheme="minorBidi"/>
          <w:sz w:val="24"/>
          <w:szCs w:val="24"/>
          <w:rtl/>
        </w:rPr>
        <w:t>פונקציות מרכזיות:</w:t>
      </w:r>
    </w:p>
    <w:p w14:paraId="602AE6A3" w14:textId="77777777" w:rsidR="0050231E" w:rsidRPr="00B66D22" w:rsidRDefault="00B84719" w:rsidP="006172D8">
      <w:pPr>
        <w:numPr>
          <w:ilvl w:val="0"/>
          <w:numId w:val="55"/>
        </w:numPr>
        <w:bidi/>
        <w:spacing w:line="240" w:lineRule="auto"/>
        <w:rPr>
          <w:rFonts w:asciiTheme="minorBidi" w:hAnsiTheme="minorBidi" w:cstheme="minorBidi"/>
          <w:sz w:val="24"/>
          <w:szCs w:val="24"/>
        </w:rPr>
      </w:pPr>
      <w:r w:rsidRPr="00B66D22">
        <w:rPr>
          <w:rFonts w:asciiTheme="minorBidi" w:hAnsiTheme="minorBidi" w:cstheme="minorBidi"/>
          <w:sz w:val="24"/>
          <w:szCs w:val="24"/>
        </w:rPr>
        <w:t>on_login_clicked</w:t>
      </w:r>
      <w:r w:rsidRPr="00B66D22">
        <w:rPr>
          <w:rFonts w:asciiTheme="minorBidi" w:hAnsiTheme="minorBidi" w:cstheme="minorBidi"/>
          <w:sz w:val="24"/>
          <w:szCs w:val="24"/>
          <w:rtl/>
        </w:rPr>
        <w:t xml:space="preserve"> – בדיקת תקינות קלט והפעלת אימות</w:t>
      </w:r>
    </w:p>
    <w:p w14:paraId="005C4C2B" w14:textId="77777777" w:rsidR="0050231E" w:rsidRPr="00B66D22" w:rsidRDefault="00B84719" w:rsidP="006172D8">
      <w:pPr>
        <w:numPr>
          <w:ilvl w:val="0"/>
          <w:numId w:val="55"/>
        </w:numPr>
        <w:bidi/>
        <w:spacing w:line="240" w:lineRule="auto"/>
        <w:rPr>
          <w:rFonts w:asciiTheme="minorBidi" w:hAnsiTheme="minorBidi" w:cstheme="minorBidi"/>
          <w:sz w:val="24"/>
          <w:szCs w:val="24"/>
        </w:rPr>
      </w:pPr>
      <w:r w:rsidRPr="00B66D22">
        <w:rPr>
          <w:rFonts w:asciiTheme="minorBidi" w:hAnsiTheme="minorBidi" w:cstheme="minorBidi"/>
          <w:sz w:val="24"/>
          <w:szCs w:val="24"/>
        </w:rPr>
        <w:t>authenticate_user</w:t>
      </w:r>
      <w:r w:rsidRPr="00B66D22">
        <w:rPr>
          <w:rFonts w:asciiTheme="minorBidi" w:hAnsiTheme="minorBidi" w:cstheme="minorBidi"/>
          <w:sz w:val="24"/>
          <w:szCs w:val="24"/>
          <w:rtl/>
        </w:rPr>
        <w:t xml:space="preserve"> – אימות פרטים מול </w:t>
      </w:r>
      <w:r w:rsidRPr="00B66D22">
        <w:rPr>
          <w:rFonts w:asciiTheme="minorBidi" w:hAnsiTheme="minorBidi" w:cstheme="minorBidi"/>
          <w:sz w:val="24"/>
          <w:szCs w:val="24"/>
        </w:rPr>
        <w:t>Firebase</w:t>
      </w:r>
    </w:p>
    <w:p w14:paraId="048E4BD4" w14:textId="77777777" w:rsidR="0050231E" w:rsidRPr="00B66D22" w:rsidRDefault="00B84719" w:rsidP="006172D8">
      <w:pPr>
        <w:numPr>
          <w:ilvl w:val="0"/>
          <w:numId w:val="55"/>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get_user_data</w:t>
      </w:r>
      <w:r w:rsidRPr="00B66D22">
        <w:rPr>
          <w:rFonts w:asciiTheme="minorBidi" w:hAnsiTheme="minorBidi" w:cstheme="minorBidi"/>
          <w:sz w:val="24"/>
          <w:szCs w:val="24"/>
          <w:rtl/>
        </w:rPr>
        <w:t xml:space="preserve"> – שליפת נתוני משתמש מהמסד</w:t>
      </w:r>
    </w:p>
    <w:p w14:paraId="01AA6649" w14:textId="77777777" w:rsidR="0050231E" w:rsidRPr="0044255B" w:rsidRDefault="00B84719" w:rsidP="00846A92">
      <w:pPr>
        <w:bidi/>
        <w:spacing w:line="240" w:lineRule="auto"/>
        <w:ind w:firstLine="360"/>
        <w:rPr>
          <w:rFonts w:asciiTheme="minorBidi" w:hAnsiTheme="minorBidi" w:cstheme="minorBidi"/>
          <w:sz w:val="24"/>
          <w:szCs w:val="24"/>
        </w:rPr>
      </w:pPr>
      <w:r w:rsidRPr="0044255B">
        <w:rPr>
          <w:rFonts w:asciiTheme="minorBidi" w:hAnsiTheme="minorBidi" w:cstheme="minorBidi"/>
          <w:sz w:val="24"/>
          <w:szCs w:val="24"/>
          <w:rtl/>
        </w:rPr>
        <w:t>מנגנון נקודות מובנה:</w:t>
      </w:r>
    </w:p>
    <w:p w14:paraId="2481835C" w14:textId="77777777" w:rsidR="0050231E" w:rsidRPr="00B66D22" w:rsidRDefault="00B84719" w:rsidP="006172D8">
      <w:pPr>
        <w:numPr>
          <w:ilvl w:val="0"/>
          <w:numId w:val="21"/>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הענקת 10 נקודות לכל התחברות (מקסימום אחת לדקה)</w:t>
      </w:r>
    </w:p>
    <w:p w14:paraId="59D4B886" w14:textId="77777777" w:rsidR="0050231E" w:rsidRPr="00B66D22" w:rsidRDefault="00B84719" w:rsidP="006172D8">
      <w:pPr>
        <w:numPr>
          <w:ilvl w:val="0"/>
          <w:numId w:val="21"/>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בדיקת זמן התחברות אחרונה למניעת ניצול</w:t>
      </w:r>
    </w:p>
    <w:p w14:paraId="2CB300ED" w14:textId="77777777" w:rsidR="0050231E" w:rsidRPr="00B66D22" w:rsidRDefault="00B84719" w:rsidP="006172D8">
      <w:pPr>
        <w:numPr>
          <w:ilvl w:val="0"/>
          <w:numId w:val="21"/>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tl/>
        </w:rPr>
        <w:t>עדכון אוטומטי של יתרת הנקודות</w:t>
      </w:r>
    </w:p>
    <w:p w14:paraId="3D95A115" w14:textId="77777777" w:rsidR="0050231E" w:rsidRPr="00947F15" w:rsidRDefault="00B84719" w:rsidP="00947F15">
      <w:pPr>
        <w:pStyle w:val="ListParagraph"/>
        <w:numPr>
          <w:ilvl w:val="0"/>
          <w:numId w:val="22"/>
        </w:numPr>
        <w:bidi/>
        <w:rPr>
          <w:rFonts w:asciiTheme="minorBidi" w:hAnsiTheme="minorBidi" w:cstheme="minorBidi"/>
          <w:sz w:val="24"/>
          <w:szCs w:val="24"/>
        </w:rPr>
      </w:pPr>
      <w:bookmarkStart w:id="24" w:name="_fp3g498ym2pj" w:colFirst="0" w:colLast="0"/>
      <w:bookmarkEnd w:id="24"/>
      <w:r w:rsidRPr="00947F15">
        <w:rPr>
          <w:rFonts w:asciiTheme="minorBidi" w:hAnsiTheme="minorBidi" w:cstheme="minorBidi"/>
          <w:b/>
          <w:sz w:val="24"/>
          <w:szCs w:val="24"/>
        </w:rPr>
        <w:t>Stats Tab</w:t>
      </w:r>
      <w:r w:rsidRPr="00947F15">
        <w:rPr>
          <w:rFonts w:asciiTheme="minorBidi" w:hAnsiTheme="minorBidi" w:cstheme="minorBidi"/>
          <w:b/>
          <w:sz w:val="24"/>
          <w:szCs w:val="24"/>
          <w:rtl/>
        </w:rPr>
        <w:t xml:space="preserve"> </w:t>
      </w:r>
      <w:r w:rsidRPr="00947F15">
        <w:rPr>
          <w:rFonts w:asciiTheme="minorBidi" w:hAnsiTheme="minorBidi" w:cstheme="minorBidi"/>
          <w:bCs/>
          <w:sz w:val="24"/>
          <w:szCs w:val="24"/>
          <w:rtl/>
        </w:rPr>
        <w:t>(דף הסטטיסטיקות)</w:t>
      </w:r>
      <w:r w:rsidRPr="00947F15">
        <w:rPr>
          <w:rFonts w:asciiTheme="minorBidi" w:hAnsiTheme="minorBidi" w:cstheme="minorBidi"/>
          <w:b/>
          <w:sz w:val="24"/>
          <w:szCs w:val="24"/>
          <w:rtl/>
        </w:rPr>
        <w:br/>
      </w:r>
      <w:r w:rsidRPr="00947F15">
        <w:rPr>
          <w:rFonts w:asciiTheme="minorBidi" w:hAnsiTheme="minorBidi" w:cstheme="minorBidi"/>
          <w:sz w:val="24"/>
          <w:szCs w:val="24"/>
          <w:rtl/>
        </w:rPr>
        <w:t>תצוגת נתוני חיישנים בזמן אמת עם גרפים אינטראקטיביים. טאבים פנימיים:</w:t>
      </w:r>
    </w:p>
    <w:p w14:paraId="5B7461A1" w14:textId="77777777" w:rsidR="0050231E" w:rsidRPr="00B66D22" w:rsidRDefault="00B84719" w:rsidP="006172D8">
      <w:pPr>
        <w:numPr>
          <w:ilvl w:val="0"/>
          <w:numId w:val="24"/>
        </w:numPr>
        <w:bidi/>
        <w:spacing w:line="240" w:lineRule="auto"/>
        <w:rPr>
          <w:rFonts w:asciiTheme="minorBidi" w:hAnsiTheme="minorBidi" w:cstheme="minorBidi"/>
          <w:sz w:val="24"/>
          <w:szCs w:val="24"/>
        </w:rPr>
      </w:pPr>
      <w:r w:rsidRPr="00B66D22">
        <w:rPr>
          <w:rFonts w:asciiTheme="minorBidi" w:hAnsiTheme="minorBidi" w:cstheme="minorBidi"/>
          <w:sz w:val="24"/>
          <w:szCs w:val="24"/>
        </w:rPr>
        <w:t>Graphs Tab</w:t>
      </w:r>
      <w:r w:rsidRPr="00B66D22">
        <w:rPr>
          <w:rFonts w:asciiTheme="minorBidi" w:hAnsiTheme="minorBidi" w:cstheme="minorBidi"/>
          <w:sz w:val="24"/>
          <w:szCs w:val="24"/>
          <w:rtl/>
        </w:rPr>
        <w:t xml:space="preserve"> – גרפים זמניים של נתוני חיישנים</w:t>
      </w:r>
    </w:p>
    <w:p w14:paraId="2D3A1B6E" w14:textId="77777777" w:rsidR="0050231E" w:rsidRPr="00B66D22" w:rsidRDefault="00B84719" w:rsidP="006172D8">
      <w:pPr>
        <w:numPr>
          <w:ilvl w:val="0"/>
          <w:numId w:val="24"/>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Tables Tab</w:t>
      </w:r>
      <w:r w:rsidRPr="00B66D22">
        <w:rPr>
          <w:rFonts w:asciiTheme="minorBidi" w:hAnsiTheme="minorBidi" w:cstheme="minorBidi"/>
          <w:sz w:val="24"/>
          <w:szCs w:val="24"/>
          <w:rtl/>
        </w:rPr>
        <w:t xml:space="preserve"> – טבלאות סטטיסטיות ונתונים גולמיים</w:t>
      </w:r>
    </w:p>
    <w:p w14:paraId="7EB8679D" w14:textId="77777777" w:rsidR="0050231E" w:rsidRPr="00947F15" w:rsidRDefault="00B84719" w:rsidP="00846A92">
      <w:pPr>
        <w:bidi/>
        <w:spacing w:line="240" w:lineRule="auto"/>
        <w:ind w:firstLine="360"/>
        <w:rPr>
          <w:rFonts w:asciiTheme="minorBidi" w:hAnsiTheme="minorBidi" w:cstheme="minorBidi"/>
          <w:sz w:val="24"/>
          <w:szCs w:val="24"/>
        </w:rPr>
      </w:pPr>
      <w:r w:rsidRPr="00947F15">
        <w:rPr>
          <w:rFonts w:asciiTheme="minorBidi" w:hAnsiTheme="minorBidi" w:cstheme="minorBidi"/>
          <w:sz w:val="24"/>
          <w:szCs w:val="24"/>
          <w:rtl/>
        </w:rPr>
        <w:t>סוגי חיישנים נתמכים:</w:t>
      </w:r>
    </w:p>
    <w:p w14:paraId="69481856" w14:textId="77777777" w:rsidR="0050231E" w:rsidRPr="00B66D22" w:rsidRDefault="00B84719" w:rsidP="006172D8">
      <w:pPr>
        <w:numPr>
          <w:ilvl w:val="0"/>
          <w:numId w:val="44"/>
        </w:numPr>
        <w:bidi/>
        <w:spacing w:line="240" w:lineRule="auto"/>
        <w:rPr>
          <w:rFonts w:asciiTheme="minorBidi" w:hAnsiTheme="minorBidi" w:cstheme="minorBidi"/>
          <w:sz w:val="24"/>
          <w:szCs w:val="24"/>
        </w:rPr>
      </w:pPr>
      <w:r w:rsidRPr="00B66D22">
        <w:rPr>
          <w:rFonts w:asciiTheme="minorBidi" w:hAnsiTheme="minorBidi" w:cstheme="minorBidi"/>
          <w:sz w:val="24"/>
          <w:szCs w:val="24"/>
        </w:rPr>
        <w:t>Indoor Sensors</w:t>
      </w:r>
      <w:r w:rsidRPr="00B66D22">
        <w:rPr>
          <w:rFonts w:asciiTheme="minorBidi" w:hAnsiTheme="minorBidi" w:cstheme="minorBidi"/>
          <w:sz w:val="24"/>
          <w:szCs w:val="24"/>
          <w:rtl/>
        </w:rPr>
        <w:t xml:space="preserve"> – חיישנים פנימיים (טמפרטורה, לחות, לחץ)</w:t>
      </w:r>
    </w:p>
    <w:p w14:paraId="133DB870" w14:textId="77777777" w:rsidR="0050231E" w:rsidRPr="00B66D22" w:rsidRDefault="00B84719" w:rsidP="006172D8">
      <w:pPr>
        <w:numPr>
          <w:ilvl w:val="0"/>
          <w:numId w:val="44"/>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Outdoor Sensors</w:t>
      </w:r>
      <w:r w:rsidRPr="00B66D22">
        <w:rPr>
          <w:rFonts w:asciiTheme="minorBidi" w:hAnsiTheme="minorBidi" w:cstheme="minorBidi"/>
          <w:sz w:val="24"/>
          <w:szCs w:val="24"/>
          <w:rtl/>
        </w:rPr>
        <w:t xml:space="preserve"> – חיישנים חיצוניים (תנאי מזג אויר)</w:t>
      </w:r>
    </w:p>
    <w:p w14:paraId="5BF14CD3" w14:textId="77777777" w:rsidR="0050231E" w:rsidRPr="00947F15" w:rsidRDefault="00B84719" w:rsidP="00846A92">
      <w:pPr>
        <w:bidi/>
        <w:spacing w:line="240" w:lineRule="auto"/>
        <w:ind w:firstLine="360"/>
        <w:rPr>
          <w:rFonts w:asciiTheme="minorBidi" w:hAnsiTheme="minorBidi" w:cstheme="minorBidi"/>
          <w:sz w:val="24"/>
          <w:szCs w:val="24"/>
        </w:rPr>
      </w:pPr>
      <w:r w:rsidRPr="00947F15">
        <w:rPr>
          <w:rFonts w:asciiTheme="minorBidi" w:hAnsiTheme="minorBidi" w:cstheme="minorBidi"/>
          <w:sz w:val="24"/>
          <w:szCs w:val="24"/>
          <w:rtl/>
        </w:rPr>
        <w:t>תכונות התצוגה:</w:t>
      </w:r>
    </w:p>
    <w:p w14:paraId="4EE46F98" w14:textId="77777777" w:rsidR="0050231E" w:rsidRPr="00B66D22" w:rsidRDefault="00B84719" w:rsidP="006172D8">
      <w:pPr>
        <w:numPr>
          <w:ilvl w:val="0"/>
          <w:numId w:val="7"/>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גרפים זמניים – עקומות זמן עם צבעים מותאמים לכל חיישן</w:t>
      </w:r>
    </w:p>
    <w:p w14:paraId="7703FDAF" w14:textId="77777777" w:rsidR="0050231E" w:rsidRPr="00B66D22" w:rsidRDefault="00B84719" w:rsidP="006172D8">
      <w:pPr>
        <w:numPr>
          <w:ilvl w:val="0"/>
          <w:numId w:val="7"/>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גרפי התפלגות – היסטוגרמות של ערכי החיישנים</w:t>
      </w:r>
    </w:p>
    <w:p w14:paraId="3CA6952D" w14:textId="77777777" w:rsidR="0050231E" w:rsidRPr="00B66D22" w:rsidRDefault="00B84719" w:rsidP="006172D8">
      <w:pPr>
        <w:numPr>
          <w:ilvl w:val="0"/>
          <w:numId w:val="7"/>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טבלאות סיכום – סטטיסטיקות תיאוריות (ממוצע, חציון, סטיית תקן)</w:t>
      </w:r>
    </w:p>
    <w:p w14:paraId="3999F75C" w14:textId="67E20C7E" w:rsidR="0050231E" w:rsidRPr="00B66D22" w:rsidRDefault="00E2212E" w:rsidP="006172D8">
      <w:pPr>
        <w:numPr>
          <w:ilvl w:val="0"/>
          <w:numId w:val="7"/>
        </w:numPr>
        <w:bidi/>
        <w:spacing w:after="160" w:line="240" w:lineRule="auto"/>
        <w:rPr>
          <w:rFonts w:asciiTheme="minorBidi" w:hAnsiTheme="minorBidi" w:cstheme="minorBidi"/>
          <w:sz w:val="24"/>
          <w:szCs w:val="24"/>
        </w:rPr>
      </w:pPr>
      <w:r w:rsidRPr="00B66D22">
        <w:rPr>
          <w:rFonts w:asciiTheme="minorBidi" w:hAnsiTheme="minorBidi" w:cstheme="minorBidi" w:hint="cs"/>
          <w:sz w:val="24"/>
          <w:szCs w:val="24"/>
          <w:rtl/>
        </w:rPr>
        <w:t>ריענו</w:t>
      </w:r>
      <w:r w:rsidRPr="00B66D22">
        <w:rPr>
          <w:rFonts w:asciiTheme="minorBidi" w:hAnsiTheme="minorBidi" w:cstheme="minorBidi"/>
          <w:sz w:val="24"/>
          <w:szCs w:val="24"/>
          <w:rtl/>
        </w:rPr>
        <w:t>ן</w:t>
      </w:r>
      <w:r w:rsidR="00B84719" w:rsidRPr="00B66D22">
        <w:rPr>
          <w:rFonts w:asciiTheme="minorBidi" w:hAnsiTheme="minorBidi" w:cstheme="minorBidi"/>
          <w:sz w:val="24"/>
          <w:szCs w:val="24"/>
          <w:rtl/>
        </w:rPr>
        <w:t xml:space="preserve"> ידני – כפתור לעדכון הנתונים בזמן אמת</w:t>
      </w:r>
    </w:p>
    <w:p w14:paraId="27E7C823" w14:textId="77777777" w:rsidR="0050231E" w:rsidRPr="00947F15" w:rsidRDefault="00B84719" w:rsidP="00846A92">
      <w:pPr>
        <w:bidi/>
        <w:spacing w:line="240" w:lineRule="auto"/>
        <w:ind w:firstLine="360"/>
        <w:rPr>
          <w:rFonts w:asciiTheme="minorBidi" w:hAnsiTheme="minorBidi" w:cstheme="minorBidi"/>
          <w:sz w:val="24"/>
          <w:szCs w:val="24"/>
        </w:rPr>
      </w:pPr>
      <w:r w:rsidRPr="00947F15">
        <w:rPr>
          <w:rFonts w:asciiTheme="minorBidi" w:hAnsiTheme="minorBidi" w:cstheme="minorBidi"/>
          <w:sz w:val="24"/>
          <w:szCs w:val="24"/>
          <w:rtl/>
        </w:rPr>
        <w:t>פונקציות מרכזיות:</w:t>
      </w:r>
    </w:p>
    <w:p w14:paraId="50345DD5" w14:textId="77777777" w:rsidR="0050231E" w:rsidRPr="00B66D22" w:rsidRDefault="00B84719" w:rsidP="006172D8">
      <w:pPr>
        <w:numPr>
          <w:ilvl w:val="0"/>
          <w:numId w:val="15"/>
        </w:numPr>
        <w:bidi/>
        <w:spacing w:line="240" w:lineRule="auto"/>
        <w:rPr>
          <w:rFonts w:asciiTheme="minorBidi" w:hAnsiTheme="minorBidi" w:cstheme="minorBidi"/>
          <w:sz w:val="24"/>
          <w:szCs w:val="24"/>
        </w:rPr>
      </w:pPr>
      <w:r w:rsidRPr="00B66D22">
        <w:rPr>
          <w:rFonts w:asciiTheme="minorBidi" w:hAnsiTheme="minorBidi" w:cstheme="minorBidi"/>
          <w:sz w:val="24"/>
          <w:szCs w:val="24"/>
        </w:rPr>
        <w:t>load_data</w:t>
      </w:r>
      <w:r w:rsidRPr="00B66D22">
        <w:rPr>
          <w:rFonts w:asciiTheme="minorBidi" w:hAnsiTheme="minorBidi" w:cstheme="minorBidi"/>
          <w:sz w:val="24"/>
          <w:szCs w:val="24"/>
          <w:rtl/>
        </w:rPr>
        <w:t xml:space="preserve"> – שליפת נתוני חיישנים מ-</w:t>
      </w:r>
      <w:r w:rsidRPr="00B66D22">
        <w:rPr>
          <w:rFonts w:asciiTheme="minorBidi" w:hAnsiTheme="minorBidi" w:cstheme="minorBidi"/>
          <w:sz w:val="24"/>
          <w:szCs w:val="24"/>
        </w:rPr>
        <w:t>Firebase</w:t>
      </w:r>
      <w:r w:rsidRPr="00B66D22">
        <w:rPr>
          <w:rFonts w:asciiTheme="minorBidi" w:hAnsiTheme="minorBidi" w:cstheme="minorBidi"/>
          <w:sz w:val="24"/>
          <w:szCs w:val="24"/>
          <w:rtl/>
        </w:rPr>
        <w:t xml:space="preserve"> עם הגבלת כמות</w:t>
      </w:r>
    </w:p>
    <w:p w14:paraId="4B79EA4F" w14:textId="77777777" w:rsidR="0050231E" w:rsidRPr="00B66D22" w:rsidRDefault="00B84719" w:rsidP="006172D8">
      <w:pPr>
        <w:numPr>
          <w:ilvl w:val="0"/>
          <w:numId w:val="15"/>
        </w:numPr>
        <w:bidi/>
        <w:spacing w:line="240" w:lineRule="auto"/>
        <w:rPr>
          <w:rFonts w:asciiTheme="minorBidi" w:hAnsiTheme="minorBidi" w:cstheme="minorBidi"/>
          <w:sz w:val="24"/>
          <w:szCs w:val="24"/>
        </w:rPr>
      </w:pPr>
      <w:r w:rsidRPr="00B66D22">
        <w:rPr>
          <w:rFonts w:asciiTheme="minorBidi" w:hAnsiTheme="minorBidi" w:cstheme="minorBidi"/>
          <w:sz w:val="24"/>
          <w:szCs w:val="24"/>
        </w:rPr>
        <w:t>create_graphs_and_stats</w:t>
      </w:r>
      <w:r w:rsidRPr="00B66D22">
        <w:rPr>
          <w:rFonts w:asciiTheme="minorBidi" w:hAnsiTheme="minorBidi" w:cstheme="minorBidi"/>
          <w:sz w:val="24"/>
          <w:szCs w:val="24"/>
          <w:rtl/>
        </w:rPr>
        <w:t xml:space="preserve"> – יצירת גרפים עם </w:t>
      </w:r>
      <w:r w:rsidRPr="00B66D22">
        <w:rPr>
          <w:rFonts w:asciiTheme="minorBidi" w:hAnsiTheme="minorBidi" w:cstheme="minorBidi"/>
          <w:sz w:val="24"/>
          <w:szCs w:val="24"/>
        </w:rPr>
        <w:t>matplotlib/seaborn</w:t>
      </w:r>
    </w:p>
    <w:p w14:paraId="6C72BA3A" w14:textId="657FDBBE" w:rsidR="0050231E" w:rsidRPr="00B66D22" w:rsidRDefault="00586F4A" w:rsidP="006172D8">
      <w:pPr>
        <w:numPr>
          <w:ilvl w:val="0"/>
          <w:numId w:val="15"/>
        </w:numPr>
        <w:bidi/>
        <w:spacing w:line="240" w:lineRule="auto"/>
        <w:rPr>
          <w:rFonts w:asciiTheme="minorBidi" w:hAnsiTheme="minorBidi" w:cstheme="minorBidi"/>
          <w:sz w:val="24"/>
          <w:szCs w:val="24"/>
          <w:lang w:val="en-US"/>
        </w:rPr>
      </w:pPr>
      <w:r>
        <w:rPr>
          <w:rFonts w:asciiTheme="minorBidi" w:hAnsiTheme="minorBidi" w:cstheme="minorBidi" w:hint="cs"/>
          <w:sz w:val="24"/>
          <w:szCs w:val="24"/>
          <w:rtl/>
          <w:lang w:val="en-US"/>
        </w:rPr>
        <w:t>64</w:t>
      </w:r>
      <w:r w:rsidR="00B84719" w:rsidRPr="00B66D22">
        <w:rPr>
          <w:rFonts w:asciiTheme="minorBidi" w:hAnsiTheme="minorBidi" w:cstheme="minorBidi"/>
          <w:sz w:val="24"/>
          <w:szCs w:val="24"/>
          <w:lang w:val="en-US"/>
        </w:rPr>
        <w:t>create_plot_base</w:t>
      </w:r>
      <w:r w:rsidR="00B84719" w:rsidRPr="00B66D22">
        <w:rPr>
          <w:rFonts w:asciiTheme="minorBidi" w:hAnsiTheme="minorBidi" w:cstheme="minorBidi"/>
          <w:sz w:val="24"/>
          <w:szCs w:val="24"/>
          <w:rtl/>
          <w:lang w:val="en-US"/>
        </w:rPr>
        <w:t xml:space="preserve"> – המרת גרפים לתמונות להצגה ב</w:t>
      </w:r>
      <w:r w:rsidR="00B84719" w:rsidRPr="00B66D22">
        <w:rPr>
          <w:rFonts w:asciiTheme="minorBidi" w:hAnsiTheme="minorBidi" w:cstheme="minorBidi"/>
          <w:sz w:val="24"/>
          <w:szCs w:val="24"/>
          <w:lang w:val="en-US"/>
        </w:rPr>
        <w:t>HTML</w:t>
      </w:r>
    </w:p>
    <w:p w14:paraId="130F5617" w14:textId="0C28AB16" w:rsidR="0050231E" w:rsidRPr="00B66D22" w:rsidRDefault="00B84719" w:rsidP="006172D8">
      <w:pPr>
        <w:numPr>
          <w:ilvl w:val="0"/>
          <w:numId w:val="15"/>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refresh_stats</w:t>
      </w:r>
      <w:r w:rsidRPr="00B66D22">
        <w:rPr>
          <w:rFonts w:asciiTheme="minorBidi" w:hAnsiTheme="minorBidi" w:cstheme="minorBidi"/>
          <w:sz w:val="24"/>
          <w:szCs w:val="24"/>
          <w:rtl/>
        </w:rPr>
        <w:t xml:space="preserve"> – ר</w:t>
      </w:r>
      <w:r w:rsidR="00586F4A">
        <w:rPr>
          <w:rFonts w:asciiTheme="minorBidi" w:hAnsiTheme="minorBidi" w:cstheme="minorBidi" w:hint="cs"/>
          <w:sz w:val="24"/>
          <w:szCs w:val="24"/>
          <w:rtl/>
        </w:rPr>
        <w:t>י</w:t>
      </w:r>
      <w:r w:rsidRPr="00B66D22">
        <w:rPr>
          <w:rFonts w:asciiTheme="minorBidi" w:hAnsiTheme="minorBidi" w:cstheme="minorBidi"/>
          <w:sz w:val="24"/>
          <w:szCs w:val="24"/>
          <w:rtl/>
        </w:rPr>
        <w:t>ענון נתונים ידני עם אינדיקטור טעינה</w:t>
      </w:r>
    </w:p>
    <w:p w14:paraId="6D9C2E7A" w14:textId="77777777" w:rsidR="0050231E" w:rsidRPr="0044255B" w:rsidRDefault="00B84719" w:rsidP="00846A92">
      <w:pPr>
        <w:bidi/>
        <w:spacing w:line="240" w:lineRule="auto"/>
        <w:ind w:firstLine="360"/>
        <w:rPr>
          <w:rFonts w:asciiTheme="minorBidi" w:hAnsiTheme="minorBidi" w:cstheme="minorBidi"/>
          <w:sz w:val="24"/>
          <w:szCs w:val="24"/>
        </w:rPr>
      </w:pPr>
      <w:r w:rsidRPr="0044255B">
        <w:rPr>
          <w:rFonts w:asciiTheme="minorBidi" w:hAnsiTheme="minorBidi" w:cstheme="minorBidi"/>
          <w:sz w:val="24"/>
          <w:szCs w:val="24"/>
          <w:rtl/>
        </w:rPr>
        <w:t>אופטימיזציות ביצועים:</w:t>
      </w:r>
    </w:p>
    <w:p w14:paraId="7654C28C" w14:textId="77777777" w:rsidR="0050231E" w:rsidRPr="00B66D22" w:rsidRDefault="00B84719" w:rsidP="006172D8">
      <w:pPr>
        <w:numPr>
          <w:ilvl w:val="0"/>
          <w:numId w:val="28"/>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טעינת 25 נקודות נתונים אחרונות בלבד</w:t>
      </w:r>
    </w:p>
    <w:p w14:paraId="3D96637F" w14:textId="77777777" w:rsidR="0050231E" w:rsidRPr="00B66D22" w:rsidRDefault="00B84719" w:rsidP="006172D8">
      <w:pPr>
        <w:numPr>
          <w:ilvl w:val="0"/>
          <w:numId w:val="28"/>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 xml:space="preserve">קידוד </w:t>
      </w:r>
      <w:r w:rsidRPr="00B66D22">
        <w:rPr>
          <w:rFonts w:asciiTheme="minorBidi" w:hAnsiTheme="minorBidi" w:cstheme="minorBidi"/>
          <w:sz w:val="24"/>
          <w:szCs w:val="24"/>
        </w:rPr>
        <w:t>base</w:t>
      </w:r>
      <w:r w:rsidRPr="00B66D22">
        <w:rPr>
          <w:rFonts w:asciiTheme="minorBidi" w:hAnsiTheme="minorBidi" w:cstheme="minorBidi"/>
          <w:sz w:val="24"/>
          <w:szCs w:val="24"/>
          <w:rtl/>
        </w:rPr>
        <w:t>64 יעיל לתמונות</w:t>
      </w:r>
    </w:p>
    <w:p w14:paraId="6E86263F" w14:textId="77777777" w:rsidR="0050231E" w:rsidRPr="00B66D22" w:rsidRDefault="00B84719" w:rsidP="006172D8">
      <w:pPr>
        <w:numPr>
          <w:ilvl w:val="0"/>
          <w:numId w:val="28"/>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ניקוי זיכרון אוטומטי של גרפים</w:t>
      </w:r>
    </w:p>
    <w:p w14:paraId="51F17F77" w14:textId="77777777" w:rsidR="0050231E" w:rsidRPr="00B66D22" w:rsidRDefault="00B84719" w:rsidP="006172D8">
      <w:pPr>
        <w:numPr>
          <w:ilvl w:val="0"/>
          <w:numId w:val="28"/>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lazy loading</w:t>
      </w:r>
      <w:r w:rsidRPr="00B66D22">
        <w:rPr>
          <w:rFonts w:asciiTheme="minorBidi" w:hAnsiTheme="minorBidi" w:cstheme="minorBidi"/>
          <w:sz w:val="24"/>
          <w:szCs w:val="24"/>
          <w:rtl/>
        </w:rPr>
        <w:t xml:space="preserve"> טעינה רק בגישה לטאב</w:t>
      </w:r>
    </w:p>
    <w:p w14:paraId="7D1A7928" w14:textId="2ADE6A0D" w:rsidR="0050231E" w:rsidRPr="00B66D22" w:rsidRDefault="00144710" w:rsidP="00144710">
      <w:pPr>
        <w:numPr>
          <w:ilvl w:val="0"/>
          <w:numId w:val="22"/>
        </w:numPr>
        <w:bidi/>
        <w:spacing w:line="240" w:lineRule="auto"/>
        <w:rPr>
          <w:rFonts w:asciiTheme="minorBidi" w:hAnsiTheme="minorBidi" w:cstheme="minorBidi"/>
          <w:sz w:val="24"/>
          <w:szCs w:val="24"/>
        </w:rPr>
      </w:pPr>
      <w:bookmarkStart w:id="25" w:name="_1gb1wpo8ksvq" w:colFirst="0" w:colLast="0"/>
      <w:bookmarkEnd w:id="25"/>
      <w:r w:rsidRPr="00B66D22">
        <w:rPr>
          <w:rFonts w:asciiTheme="minorBidi" w:hAnsiTheme="minorBidi" w:cstheme="minorBidi"/>
          <w:b/>
          <w:sz w:val="24"/>
          <w:szCs w:val="24"/>
          <w:lang w:val="en-US"/>
        </w:rPr>
        <w:t>Chatbot Tab</w:t>
      </w:r>
      <w:r>
        <w:rPr>
          <w:rFonts w:asciiTheme="minorBidi" w:hAnsiTheme="minorBidi" w:cstheme="minorBidi" w:hint="cs"/>
          <w:b/>
          <w:sz w:val="24"/>
          <w:szCs w:val="24"/>
          <w:rtl/>
          <w:lang w:val="en-US"/>
        </w:rPr>
        <w:t xml:space="preserve"> </w:t>
      </w:r>
      <w:r>
        <w:rPr>
          <w:rFonts w:asciiTheme="minorBidi" w:hAnsiTheme="minorBidi" w:cstheme="minorBidi" w:hint="cs"/>
          <w:bCs/>
          <w:sz w:val="24"/>
          <w:szCs w:val="24"/>
          <w:rtl/>
          <w:lang w:val="en-US"/>
        </w:rPr>
        <w:t>(</w:t>
      </w:r>
      <w:r w:rsidRPr="00947F15">
        <w:rPr>
          <w:rFonts w:asciiTheme="minorBidi" w:hAnsiTheme="minorBidi" w:cstheme="minorBidi"/>
          <w:bCs/>
          <w:sz w:val="24"/>
          <w:szCs w:val="24"/>
          <w:rtl/>
          <w:lang w:val="en-US"/>
        </w:rPr>
        <w:t>דף הצ'אטבוט</w:t>
      </w:r>
      <w:r>
        <w:rPr>
          <w:rFonts w:asciiTheme="minorBidi" w:hAnsiTheme="minorBidi" w:cstheme="minorBidi" w:hint="cs"/>
          <w:bCs/>
          <w:sz w:val="24"/>
          <w:szCs w:val="24"/>
          <w:rtl/>
          <w:lang w:val="en-US"/>
        </w:rPr>
        <w:t>)</w:t>
      </w:r>
      <w:r w:rsidR="00B84719" w:rsidRPr="00B66D22">
        <w:rPr>
          <w:rFonts w:asciiTheme="minorBidi" w:hAnsiTheme="minorBidi" w:cstheme="minorBidi"/>
          <w:sz w:val="24"/>
          <w:szCs w:val="24"/>
          <w:u w:val="single"/>
        </w:rPr>
        <w:br/>
      </w:r>
      <w:r w:rsidR="00B84719" w:rsidRPr="00B66D22">
        <w:rPr>
          <w:rFonts w:asciiTheme="minorBidi" w:hAnsiTheme="minorBidi" w:cstheme="minorBidi"/>
          <w:sz w:val="24"/>
          <w:szCs w:val="24"/>
          <w:rtl/>
        </w:rPr>
        <w:t xml:space="preserve">עוזר </w:t>
      </w:r>
      <w:r w:rsidR="00B84719" w:rsidRPr="00B66D22">
        <w:rPr>
          <w:rFonts w:asciiTheme="minorBidi" w:hAnsiTheme="minorBidi" w:cstheme="minorBidi"/>
          <w:sz w:val="24"/>
          <w:szCs w:val="24"/>
        </w:rPr>
        <w:t>AI</w:t>
      </w:r>
      <w:r w:rsidR="00B84719" w:rsidRPr="00B66D22">
        <w:rPr>
          <w:rFonts w:asciiTheme="minorBidi" w:hAnsiTheme="minorBidi" w:cstheme="minorBidi"/>
          <w:sz w:val="24"/>
          <w:szCs w:val="24"/>
          <w:rtl/>
        </w:rPr>
        <w:t xml:space="preserve"> חכם המבוסס על </w:t>
      </w:r>
      <w:r w:rsidR="00B84719" w:rsidRPr="00B66D22">
        <w:rPr>
          <w:rFonts w:asciiTheme="minorBidi" w:hAnsiTheme="minorBidi" w:cstheme="minorBidi"/>
          <w:sz w:val="24"/>
          <w:szCs w:val="24"/>
        </w:rPr>
        <w:t>Google Gemini</w:t>
      </w:r>
      <w:r w:rsidR="00B84719" w:rsidRPr="00B66D22">
        <w:rPr>
          <w:rFonts w:asciiTheme="minorBidi" w:hAnsiTheme="minorBidi" w:cstheme="minorBidi"/>
          <w:sz w:val="24"/>
          <w:szCs w:val="24"/>
          <w:rtl/>
        </w:rPr>
        <w:t xml:space="preserve"> שעוזר לעובדים להבין את נתוני החיישנים. רכיבים עיקריים:</w:t>
      </w:r>
    </w:p>
    <w:p w14:paraId="7176FD48" w14:textId="77777777" w:rsidR="0050231E" w:rsidRPr="00B66D22" w:rsidRDefault="00B84719" w:rsidP="006172D8">
      <w:pPr>
        <w:numPr>
          <w:ilvl w:val="0"/>
          <w:numId w:val="34"/>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שדה טקסט לשאלות – קלט לשאלות טבעיות על נתוני חיישנים</w:t>
      </w:r>
    </w:p>
    <w:p w14:paraId="60E4E481" w14:textId="77777777" w:rsidR="0050231E" w:rsidRPr="00B66D22" w:rsidRDefault="00B84719" w:rsidP="006172D8">
      <w:pPr>
        <w:numPr>
          <w:ilvl w:val="0"/>
          <w:numId w:val="34"/>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כפתור שליחה – הפעלת השאלה ושליחה ל-</w:t>
      </w:r>
      <w:r w:rsidRPr="00B66D22">
        <w:rPr>
          <w:rFonts w:asciiTheme="minorBidi" w:hAnsiTheme="minorBidi" w:cstheme="minorBidi"/>
          <w:sz w:val="24"/>
          <w:szCs w:val="24"/>
        </w:rPr>
        <w:t>AI</w:t>
      </w:r>
    </w:p>
    <w:p w14:paraId="7CE878F6" w14:textId="77777777" w:rsidR="0050231E" w:rsidRPr="00B66D22" w:rsidRDefault="00B84719" w:rsidP="006172D8">
      <w:pPr>
        <w:numPr>
          <w:ilvl w:val="0"/>
          <w:numId w:val="34"/>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אזור שיחה – הצגת שיחה מתמשכת עם ה-</w:t>
      </w:r>
      <w:r w:rsidRPr="00B66D22">
        <w:rPr>
          <w:rFonts w:asciiTheme="minorBidi" w:hAnsiTheme="minorBidi" w:cstheme="minorBidi"/>
          <w:sz w:val="24"/>
          <w:szCs w:val="24"/>
        </w:rPr>
        <w:t>AI</w:t>
      </w:r>
    </w:p>
    <w:p w14:paraId="48C8E793" w14:textId="77777777" w:rsidR="0050231E" w:rsidRPr="00B66D22" w:rsidRDefault="00B84719" w:rsidP="006172D8">
      <w:pPr>
        <w:numPr>
          <w:ilvl w:val="0"/>
          <w:numId w:val="34"/>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tl/>
        </w:rPr>
        <w:t xml:space="preserve">אישיות </w:t>
      </w:r>
      <w:r w:rsidRPr="00B66D22">
        <w:rPr>
          <w:rFonts w:asciiTheme="minorBidi" w:hAnsiTheme="minorBidi" w:cstheme="minorBidi"/>
          <w:sz w:val="24"/>
          <w:szCs w:val="24"/>
        </w:rPr>
        <w:t>Trunko</w:t>
      </w:r>
      <w:r w:rsidRPr="00B66D22">
        <w:rPr>
          <w:rFonts w:asciiTheme="minorBidi" w:hAnsiTheme="minorBidi" w:cstheme="minorBidi"/>
          <w:sz w:val="24"/>
          <w:szCs w:val="24"/>
          <w:rtl/>
        </w:rPr>
        <w:t xml:space="preserve"> – פיל חכם וידידותי שמסביר נתונים</w:t>
      </w:r>
    </w:p>
    <w:p w14:paraId="219371BB" w14:textId="77777777" w:rsidR="0050231E" w:rsidRPr="00B66D22" w:rsidRDefault="00B84719" w:rsidP="00846A92">
      <w:pPr>
        <w:bidi/>
        <w:spacing w:line="240" w:lineRule="auto"/>
        <w:ind w:firstLine="360"/>
        <w:rPr>
          <w:rFonts w:asciiTheme="minorBidi" w:hAnsiTheme="minorBidi" w:cstheme="minorBidi"/>
          <w:sz w:val="24"/>
          <w:szCs w:val="24"/>
        </w:rPr>
      </w:pPr>
      <w:r w:rsidRPr="00B66D22">
        <w:rPr>
          <w:rFonts w:asciiTheme="minorBidi" w:hAnsiTheme="minorBidi" w:cstheme="minorBidi"/>
          <w:sz w:val="24"/>
          <w:szCs w:val="24"/>
          <w:rtl/>
        </w:rPr>
        <w:t>יכולות מתקדמות:</w:t>
      </w:r>
    </w:p>
    <w:p w14:paraId="027FCCDD" w14:textId="77777777" w:rsidR="0050231E" w:rsidRPr="00B66D22" w:rsidRDefault="00B84719" w:rsidP="006172D8">
      <w:pPr>
        <w:numPr>
          <w:ilvl w:val="0"/>
          <w:numId w:val="35"/>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ניתוח נתוני חיישנים פנימיים וחיצוניים</w:t>
      </w:r>
    </w:p>
    <w:p w14:paraId="412ADC8E" w14:textId="77777777" w:rsidR="0050231E" w:rsidRPr="00B66D22" w:rsidRDefault="00B84719" w:rsidP="006172D8">
      <w:pPr>
        <w:numPr>
          <w:ilvl w:val="0"/>
          <w:numId w:val="35"/>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 xml:space="preserve">המרת </w:t>
      </w:r>
      <w:r w:rsidRPr="00B66D22">
        <w:rPr>
          <w:rFonts w:asciiTheme="minorBidi" w:hAnsiTheme="minorBidi" w:cstheme="minorBidi"/>
          <w:sz w:val="24"/>
          <w:szCs w:val="24"/>
        </w:rPr>
        <w:t>timestamps</w:t>
      </w:r>
      <w:r w:rsidRPr="00B66D22">
        <w:rPr>
          <w:rFonts w:asciiTheme="minorBidi" w:hAnsiTheme="minorBidi" w:cstheme="minorBidi"/>
          <w:sz w:val="24"/>
          <w:szCs w:val="24"/>
          <w:rtl/>
        </w:rPr>
        <w:t xml:space="preserve"> למועדים קריאים</w:t>
      </w:r>
    </w:p>
    <w:p w14:paraId="61161E15" w14:textId="77777777" w:rsidR="0050231E" w:rsidRPr="00B66D22" w:rsidRDefault="00B84719" w:rsidP="006172D8">
      <w:pPr>
        <w:numPr>
          <w:ilvl w:val="0"/>
          <w:numId w:val="35"/>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שמירת הקשר שיחה</w:t>
      </w:r>
    </w:p>
    <w:p w14:paraId="55BDF8A6" w14:textId="77777777" w:rsidR="0050231E" w:rsidRPr="00B66D22" w:rsidRDefault="00B84719" w:rsidP="006172D8">
      <w:pPr>
        <w:numPr>
          <w:ilvl w:val="0"/>
          <w:numId w:val="35"/>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tl/>
        </w:rPr>
        <w:t>תשובות ידידותיות למשתמש</w:t>
      </w:r>
    </w:p>
    <w:p w14:paraId="7C96B182" w14:textId="77777777" w:rsidR="0050231E" w:rsidRPr="00B66D22" w:rsidRDefault="00B84719" w:rsidP="00846A92">
      <w:pPr>
        <w:bidi/>
        <w:spacing w:line="240" w:lineRule="auto"/>
        <w:ind w:firstLine="360"/>
        <w:rPr>
          <w:rFonts w:asciiTheme="minorBidi" w:hAnsiTheme="minorBidi" w:cstheme="minorBidi"/>
          <w:sz w:val="24"/>
          <w:szCs w:val="24"/>
        </w:rPr>
      </w:pPr>
      <w:r w:rsidRPr="00B66D22">
        <w:rPr>
          <w:rFonts w:asciiTheme="minorBidi" w:hAnsiTheme="minorBidi" w:cstheme="minorBidi"/>
          <w:sz w:val="24"/>
          <w:szCs w:val="24"/>
          <w:rtl/>
        </w:rPr>
        <w:t>פונקציות מרכזיות:</w:t>
      </w:r>
    </w:p>
    <w:p w14:paraId="04CC8E82" w14:textId="77777777" w:rsidR="0050231E" w:rsidRPr="00B66D22" w:rsidRDefault="00B84719" w:rsidP="006172D8">
      <w:pPr>
        <w:numPr>
          <w:ilvl w:val="0"/>
          <w:numId w:val="54"/>
        </w:numPr>
        <w:bidi/>
        <w:spacing w:line="240" w:lineRule="auto"/>
        <w:rPr>
          <w:rFonts w:asciiTheme="minorBidi" w:hAnsiTheme="minorBidi" w:cstheme="minorBidi"/>
          <w:sz w:val="24"/>
          <w:szCs w:val="24"/>
        </w:rPr>
      </w:pPr>
      <w:r w:rsidRPr="00B66D22">
        <w:rPr>
          <w:rFonts w:asciiTheme="minorBidi" w:hAnsiTheme="minorBidi" w:cstheme="minorBidi"/>
          <w:sz w:val="24"/>
          <w:szCs w:val="24"/>
        </w:rPr>
        <w:t>send_prompt</w:t>
      </w:r>
      <w:r w:rsidRPr="00B66D22">
        <w:rPr>
          <w:rFonts w:asciiTheme="minorBidi" w:hAnsiTheme="minorBidi" w:cstheme="minorBidi"/>
          <w:sz w:val="24"/>
          <w:szCs w:val="24"/>
          <w:rtl/>
        </w:rPr>
        <w:t xml:space="preserve"> – עיבוד שאלות משתמש ושליחה ל-</w:t>
      </w:r>
      <w:r w:rsidRPr="00B66D22">
        <w:rPr>
          <w:rFonts w:asciiTheme="minorBidi" w:hAnsiTheme="minorBidi" w:cstheme="minorBidi"/>
          <w:sz w:val="24"/>
          <w:szCs w:val="24"/>
        </w:rPr>
        <w:t>AI</w:t>
      </w:r>
      <w:r w:rsidRPr="00B66D22">
        <w:rPr>
          <w:rFonts w:asciiTheme="minorBidi" w:hAnsiTheme="minorBidi" w:cstheme="minorBidi"/>
          <w:sz w:val="24"/>
          <w:szCs w:val="24"/>
          <w:rtl/>
        </w:rPr>
        <w:t xml:space="preserve"> עם קונטקסט נתונים</w:t>
      </w:r>
    </w:p>
    <w:p w14:paraId="39FAAA11" w14:textId="77777777" w:rsidR="0050231E" w:rsidRPr="00B66D22" w:rsidRDefault="00B84719" w:rsidP="006172D8">
      <w:pPr>
        <w:numPr>
          <w:ilvl w:val="0"/>
          <w:numId w:val="54"/>
        </w:numPr>
        <w:bidi/>
        <w:spacing w:after="160" w:line="240" w:lineRule="auto"/>
        <w:rPr>
          <w:rFonts w:asciiTheme="minorBidi" w:hAnsiTheme="minorBidi" w:cstheme="minorBidi"/>
          <w:sz w:val="24"/>
          <w:szCs w:val="24"/>
        </w:rPr>
      </w:pPr>
      <w:bookmarkStart w:id="26" w:name="_y8dj6wkp75v3" w:colFirst="0" w:colLast="0"/>
      <w:bookmarkEnd w:id="26"/>
      <w:r w:rsidRPr="00B66D22">
        <w:rPr>
          <w:rFonts w:asciiTheme="minorBidi" w:hAnsiTheme="minorBidi" w:cstheme="minorBidi"/>
          <w:sz w:val="24"/>
          <w:szCs w:val="24"/>
        </w:rPr>
        <w:t>to_markdown</w:t>
      </w:r>
      <w:r w:rsidRPr="00B66D22">
        <w:rPr>
          <w:rFonts w:asciiTheme="minorBidi" w:hAnsiTheme="minorBidi" w:cstheme="minorBidi"/>
          <w:sz w:val="24"/>
          <w:szCs w:val="24"/>
          <w:rtl/>
        </w:rPr>
        <w:t xml:space="preserve"> – המרת תשובות </w:t>
      </w:r>
      <w:r w:rsidRPr="00B66D22">
        <w:rPr>
          <w:rFonts w:asciiTheme="minorBidi" w:hAnsiTheme="minorBidi" w:cstheme="minorBidi"/>
          <w:sz w:val="24"/>
          <w:szCs w:val="24"/>
        </w:rPr>
        <w:t>AI</w:t>
      </w:r>
      <w:r w:rsidRPr="00B66D22">
        <w:rPr>
          <w:rFonts w:asciiTheme="minorBidi" w:hAnsiTheme="minorBidi" w:cstheme="minorBidi"/>
          <w:sz w:val="24"/>
          <w:szCs w:val="24"/>
          <w:rtl/>
        </w:rPr>
        <w:t xml:space="preserve"> לפורמט </w:t>
      </w:r>
      <w:r w:rsidRPr="00B66D22">
        <w:rPr>
          <w:rFonts w:asciiTheme="minorBidi" w:hAnsiTheme="minorBidi" w:cstheme="minorBidi"/>
          <w:sz w:val="24"/>
          <w:szCs w:val="24"/>
        </w:rPr>
        <w:t>Markdown</w:t>
      </w:r>
      <w:r w:rsidRPr="00B66D22">
        <w:rPr>
          <w:rFonts w:asciiTheme="minorBidi" w:hAnsiTheme="minorBidi" w:cstheme="minorBidi"/>
          <w:sz w:val="24"/>
          <w:szCs w:val="24"/>
          <w:rtl/>
        </w:rPr>
        <w:t xml:space="preserve"> מעוצב</w:t>
      </w:r>
    </w:p>
    <w:p w14:paraId="4AD76603" w14:textId="77777777" w:rsidR="0050231E" w:rsidRPr="00B66D22" w:rsidRDefault="00B84719" w:rsidP="006172D8">
      <w:pPr>
        <w:numPr>
          <w:ilvl w:val="0"/>
          <w:numId w:val="22"/>
        </w:numPr>
        <w:bidi/>
        <w:spacing w:line="240" w:lineRule="auto"/>
        <w:rPr>
          <w:rFonts w:asciiTheme="minorBidi" w:hAnsiTheme="minorBidi" w:cstheme="minorBidi"/>
          <w:sz w:val="24"/>
          <w:szCs w:val="24"/>
        </w:rPr>
      </w:pPr>
      <w:r w:rsidRPr="00B66D22">
        <w:rPr>
          <w:rFonts w:asciiTheme="minorBidi" w:hAnsiTheme="minorBidi" w:cstheme="minorBidi"/>
          <w:b/>
          <w:sz w:val="24"/>
          <w:szCs w:val="24"/>
        </w:rPr>
        <w:t>Profile Tab</w:t>
      </w:r>
      <w:r w:rsidRPr="00B66D22">
        <w:rPr>
          <w:rFonts w:asciiTheme="minorBidi" w:hAnsiTheme="minorBidi" w:cstheme="minorBidi"/>
          <w:b/>
          <w:sz w:val="24"/>
          <w:szCs w:val="24"/>
          <w:rtl/>
        </w:rPr>
        <w:t xml:space="preserve"> </w:t>
      </w:r>
      <w:r w:rsidRPr="00B66D22">
        <w:rPr>
          <w:rFonts w:asciiTheme="minorBidi" w:hAnsiTheme="minorBidi" w:cstheme="minorBidi"/>
          <w:bCs/>
          <w:sz w:val="24"/>
          <w:szCs w:val="24"/>
          <w:rtl/>
        </w:rPr>
        <w:t>(דף הפרופיל האישי)</w:t>
      </w:r>
      <w:r w:rsidRPr="00B66D22">
        <w:rPr>
          <w:rFonts w:asciiTheme="minorBidi" w:hAnsiTheme="minorBidi" w:cstheme="minorBidi"/>
          <w:b/>
          <w:sz w:val="24"/>
          <w:szCs w:val="24"/>
          <w:rtl/>
        </w:rPr>
        <w:br/>
      </w:r>
      <w:r w:rsidRPr="00B66D22">
        <w:rPr>
          <w:rFonts w:asciiTheme="minorBidi" w:hAnsiTheme="minorBidi" w:cstheme="minorBidi"/>
          <w:sz w:val="24"/>
          <w:szCs w:val="24"/>
          <w:rtl/>
        </w:rPr>
        <w:t>דף אישי המציג את המתנות שנרכשו ומאפשר שימוש בהן. רכיבים עיקריים:</w:t>
      </w:r>
    </w:p>
    <w:p w14:paraId="554ADD7E" w14:textId="77777777" w:rsidR="0050231E" w:rsidRPr="00B66D22" w:rsidRDefault="00B84719" w:rsidP="006172D8">
      <w:pPr>
        <w:numPr>
          <w:ilvl w:val="0"/>
          <w:numId w:val="36"/>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רשימת מתנות – הצגת מתנות שנרכשו על ידי המשתמש</w:t>
      </w:r>
    </w:p>
    <w:p w14:paraId="3187551D" w14:textId="77777777" w:rsidR="0050231E" w:rsidRPr="00B66D22" w:rsidRDefault="00B84719" w:rsidP="006172D8">
      <w:pPr>
        <w:numPr>
          <w:ilvl w:val="0"/>
          <w:numId w:val="36"/>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כפתורי שימוש – שימוש במתנה עם קוד ייחודי</w:t>
      </w:r>
    </w:p>
    <w:p w14:paraId="0F8E56C4" w14:textId="77777777" w:rsidR="0050231E" w:rsidRPr="00B66D22" w:rsidRDefault="00B84719" w:rsidP="006172D8">
      <w:pPr>
        <w:numPr>
          <w:ilvl w:val="0"/>
          <w:numId w:val="36"/>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הודעות מצב – משוב על פעולות שימוש במתנות</w:t>
      </w:r>
    </w:p>
    <w:p w14:paraId="20222625" w14:textId="77777777" w:rsidR="00846A92" w:rsidRDefault="00B84719" w:rsidP="006172D8">
      <w:pPr>
        <w:numPr>
          <w:ilvl w:val="0"/>
          <w:numId w:val="36"/>
        </w:numPr>
        <w:bidi/>
        <w:spacing w:after="160" w:line="240" w:lineRule="auto"/>
        <w:rPr>
          <w:rFonts w:asciiTheme="minorBidi" w:hAnsiTheme="minorBidi" w:cstheme="minorBidi"/>
          <w:sz w:val="24"/>
          <w:szCs w:val="24"/>
          <w:rtl/>
        </w:rPr>
      </w:pPr>
      <w:r w:rsidRPr="00B66D22">
        <w:rPr>
          <w:rFonts w:asciiTheme="minorBidi" w:hAnsiTheme="minorBidi" w:cstheme="minorBidi"/>
          <w:sz w:val="24"/>
          <w:szCs w:val="24"/>
          <w:rtl/>
        </w:rPr>
        <w:t>ציטוט השראה – מסר מעודד למשתמש</w:t>
      </w:r>
    </w:p>
    <w:p w14:paraId="042EE5C4" w14:textId="77777777" w:rsidR="00846A92" w:rsidRDefault="00846A92">
      <w:pPr>
        <w:rPr>
          <w:rFonts w:asciiTheme="minorBidi" w:hAnsiTheme="minorBidi" w:cstheme="minorBidi"/>
          <w:sz w:val="24"/>
          <w:szCs w:val="24"/>
          <w:rtl/>
        </w:rPr>
      </w:pPr>
      <w:r>
        <w:rPr>
          <w:rFonts w:asciiTheme="minorBidi" w:hAnsiTheme="minorBidi" w:cstheme="minorBidi"/>
          <w:sz w:val="24"/>
          <w:szCs w:val="24"/>
          <w:rtl/>
        </w:rPr>
        <w:br w:type="page"/>
      </w:r>
    </w:p>
    <w:p w14:paraId="3DE8892D" w14:textId="77777777" w:rsidR="0050231E" w:rsidRPr="00B66D22" w:rsidRDefault="00B84719" w:rsidP="00846A92">
      <w:pPr>
        <w:bidi/>
        <w:spacing w:before="100" w:after="100" w:line="240" w:lineRule="auto"/>
        <w:ind w:firstLine="360"/>
        <w:rPr>
          <w:rFonts w:asciiTheme="minorBidi" w:hAnsiTheme="minorBidi" w:cstheme="minorBidi"/>
          <w:sz w:val="24"/>
          <w:szCs w:val="24"/>
        </w:rPr>
      </w:pPr>
      <w:r w:rsidRPr="00B66D22">
        <w:rPr>
          <w:rFonts w:asciiTheme="minorBidi" w:hAnsiTheme="minorBidi" w:cstheme="minorBidi"/>
          <w:sz w:val="24"/>
          <w:szCs w:val="24"/>
          <w:rtl/>
        </w:rPr>
        <w:t>תכונות מיוחדות:</w:t>
      </w:r>
    </w:p>
    <w:p w14:paraId="25D0D366" w14:textId="77777777" w:rsidR="0050231E" w:rsidRPr="00B66D22" w:rsidRDefault="00B84719" w:rsidP="006172D8">
      <w:pPr>
        <w:numPr>
          <w:ilvl w:val="0"/>
          <w:numId w:val="23"/>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ייצור קוד אקראי בעת שימוש במתנה</w:t>
      </w:r>
    </w:p>
    <w:p w14:paraId="4AF877AE" w14:textId="77777777" w:rsidR="0050231E" w:rsidRPr="00B66D22" w:rsidRDefault="00B84719" w:rsidP="006172D8">
      <w:pPr>
        <w:numPr>
          <w:ilvl w:val="0"/>
          <w:numId w:val="23"/>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הסרת מתנות לאחר שימוש</w:t>
      </w:r>
    </w:p>
    <w:p w14:paraId="4CD97DFB" w14:textId="77777777" w:rsidR="0050231E" w:rsidRPr="00B66D22" w:rsidRDefault="00B84719" w:rsidP="006172D8">
      <w:pPr>
        <w:numPr>
          <w:ilvl w:val="0"/>
          <w:numId w:val="23"/>
        </w:numPr>
        <w:bidi/>
        <w:spacing w:line="240" w:lineRule="auto"/>
        <w:rPr>
          <w:rFonts w:asciiTheme="minorBidi" w:hAnsiTheme="minorBidi" w:cstheme="minorBidi"/>
          <w:sz w:val="24"/>
          <w:szCs w:val="24"/>
        </w:rPr>
      </w:pPr>
      <w:r w:rsidRPr="00B66D22">
        <w:rPr>
          <w:rFonts w:asciiTheme="minorBidi" w:hAnsiTheme="minorBidi" w:cstheme="minorBidi"/>
          <w:sz w:val="24"/>
          <w:szCs w:val="24"/>
          <w:rtl/>
        </w:rPr>
        <w:t>עדכון אוטומטי של מסד הנתונים</w:t>
      </w:r>
    </w:p>
    <w:p w14:paraId="39144A1E" w14:textId="77777777" w:rsidR="0050231E" w:rsidRPr="00B66D22" w:rsidRDefault="00B84719" w:rsidP="006172D8">
      <w:pPr>
        <w:numPr>
          <w:ilvl w:val="0"/>
          <w:numId w:val="23"/>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tl/>
        </w:rPr>
        <w:t>תצוגה ידידותית למשתמש</w:t>
      </w:r>
    </w:p>
    <w:p w14:paraId="5E1A1E11" w14:textId="77777777" w:rsidR="0050231E" w:rsidRPr="00B66D22" w:rsidRDefault="00B84719">
      <w:pPr>
        <w:bidi/>
        <w:spacing w:before="100" w:after="100" w:line="240" w:lineRule="auto"/>
        <w:rPr>
          <w:rFonts w:asciiTheme="minorBidi" w:hAnsiTheme="minorBidi" w:cstheme="minorBidi"/>
          <w:sz w:val="24"/>
          <w:szCs w:val="24"/>
        </w:rPr>
      </w:pPr>
      <w:r w:rsidRPr="00B66D22">
        <w:rPr>
          <w:rFonts w:asciiTheme="minorBidi" w:hAnsiTheme="minorBidi" w:cstheme="minorBidi"/>
          <w:sz w:val="24"/>
          <w:szCs w:val="24"/>
          <w:rtl/>
        </w:rPr>
        <w:t>פונקציות מרכזיות:</w:t>
      </w:r>
    </w:p>
    <w:p w14:paraId="0F83FD5E" w14:textId="77777777" w:rsidR="0050231E" w:rsidRPr="00B66D22" w:rsidRDefault="00B84719" w:rsidP="006172D8">
      <w:pPr>
        <w:numPr>
          <w:ilvl w:val="0"/>
          <w:numId w:val="40"/>
        </w:numPr>
        <w:bidi/>
        <w:spacing w:line="240" w:lineRule="auto"/>
        <w:rPr>
          <w:rFonts w:asciiTheme="minorBidi" w:hAnsiTheme="minorBidi" w:cstheme="minorBidi"/>
          <w:sz w:val="24"/>
          <w:szCs w:val="24"/>
        </w:rPr>
      </w:pPr>
      <w:r w:rsidRPr="00B66D22">
        <w:rPr>
          <w:rFonts w:asciiTheme="minorBidi" w:hAnsiTheme="minorBidi" w:cstheme="minorBidi"/>
          <w:sz w:val="24"/>
          <w:szCs w:val="24"/>
        </w:rPr>
        <w:t>update_gifts_display</w:t>
      </w:r>
      <w:r w:rsidRPr="00B66D22">
        <w:rPr>
          <w:rFonts w:asciiTheme="minorBidi" w:hAnsiTheme="minorBidi" w:cstheme="minorBidi"/>
          <w:sz w:val="24"/>
          <w:szCs w:val="24"/>
          <w:rtl/>
        </w:rPr>
        <w:t xml:space="preserve"> – עדכון תצוגת המתנות האישיות מ-</w:t>
      </w:r>
      <w:r w:rsidRPr="00B66D22">
        <w:rPr>
          <w:rFonts w:asciiTheme="minorBidi" w:hAnsiTheme="minorBidi" w:cstheme="minorBidi"/>
          <w:sz w:val="24"/>
          <w:szCs w:val="24"/>
        </w:rPr>
        <w:t>Firebase</w:t>
      </w:r>
    </w:p>
    <w:p w14:paraId="1CAD9B00" w14:textId="77777777" w:rsidR="0050231E" w:rsidRPr="00B66D22" w:rsidRDefault="00B84719" w:rsidP="006172D8">
      <w:pPr>
        <w:numPr>
          <w:ilvl w:val="0"/>
          <w:numId w:val="40"/>
        </w:numPr>
        <w:bidi/>
        <w:spacing w:after="160" w:line="240" w:lineRule="auto"/>
        <w:rPr>
          <w:rFonts w:asciiTheme="minorBidi" w:hAnsiTheme="minorBidi" w:cstheme="minorBidi"/>
          <w:sz w:val="24"/>
          <w:szCs w:val="24"/>
        </w:rPr>
      </w:pPr>
      <w:r w:rsidRPr="00B66D22">
        <w:rPr>
          <w:rFonts w:asciiTheme="minorBidi" w:hAnsiTheme="minorBidi" w:cstheme="minorBidi"/>
          <w:sz w:val="24"/>
          <w:szCs w:val="24"/>
        </w:rPr>
        <w:t>on_use_gift_clicked</w:t>
      </w:r>
      <w:r w:rsidRPr="00B66D22">
        <w:rPr>
          <w:rFonts w:asciiTheme="minorBidi" w:hAnsiTheme="minorBidi" w:cstheme="minorBidi"/>
          <w:sz w:val="24"/>
          <w:szCs w:val="24"/>
          <w:rtl/>
        </w:rPr>
        <w:t xml:space="preserve"> – טיפול בשימוש במתנה, ייצור קוד וההסרה מהרשימה</w:t>
      </w:r>
    </w:p>
    <w:p w14:paraId="0212FE13" w14:textId="77777777" w:rsidR="0050231E" w:rsidRPr="00947F15" w:rsidRDefault="00B84719" w:rsidP="00BC396A">
      <w:pPr>
        <w:bidi/>
        <w:rPr>
          <w:rFonts w:asciiTheme="minorBidi" w:hAnsiTheme="minorBidi" w:cstheme="minorBidi"/>
          <w:b/>
          <w:bCs/>
          <w:sz w:val="24"/>
          <w:szCs w:val="24"/>
          <w:u w:val="single"/>
        </w:rPr>
      </w:pPr>
      <w:bookmarkStart w:id="27" w:name="_tcmuku64o0dp" w:colFirst="0" w:colLast="0"/>
      <w:bookmarkEnd w:id="27"/>
      <w:r w:rsidRPr="00947F15">
        <w:rPr>
          <w:rFonts w:asciiTheme="minorBidi" w:hAnsiTheme="minorBidi" w:cstheme="minorBidi"/>
          <w:b/>
          <w:bCs/>
          <w:sz w:val="24"/>
          <w:szCs w:val="24"/>
          <w:u w:val="single"/>
          <w:rtl/>
        </w:rPr>
        <w:t>קטעי קוד מעניינים</w:t>
      </w:r>
    </w:p>
    <w:p w14:paraId="70632615" w14:textId="77777777" w:rsidR="0050231E" w:rsidRPr="00B66D22" w:rsidRDefault="00B84719" w:rsidP="006172D8">
      <w:pPr>
        <w:numPr>
          <w:ilvl w:val="0"/>
          <w:numId w:val="29"/>
        </w:numPr>
        <w:bidi/>
        <w:spacing w:line="240" w:lineRule="auto"/>
        <w:rPr>
          <w:rFonts w:asciiTheme="minorBidi" w:hAnsiTheme="minorBidi" w:cstheme="minorBidi"/>
          <w:sz w:val="24"/>
          <w:szCs w:val="24"/>
        </w:rPr>
      </w:pPr>
      <w:bookmarkStart w:id="28" w:name="_1bi34mq2yl6f" w:colFirst="0" w:colLast="0"/>
      <w:bookmarkEnd w:id="28"/>
      <w:r w:rsidRPr="00B66D22">
        <w:rPr>
          <w:rFonts w:asciiTheme="minorBidi" w:hAnsiTheme="minorBidi" w:cstheme="minorBidi"/>
          <w:b/>
          <w:sz w:val="24"/>
          <w:szCs w:val="24"/>
        </w:rPr>
        <w:t>search</w:t>
      </w:r>
      <w:r w:rsidRPr="00B66D22">
        <w:rPr>
          <w:rFonts w:asciiTheme="minorBidi" w:hAnsiTheme="minorBidi" w:cstheme="minorBidi"/>
          <w:b/>
          <w:sz w:val="24"/>
          <w:szCs w:val="24"/>
          <w:rtl/>
        </w:rPr>
        <w:t xml:space="preserve"> </w:t>
      </w:r>
      <w:r w:rsidRPr="00947F15">
        <w:rPr>
          <w:rFonts w:asciiTheme="minorBidi" w:hAnsiTheme="minorBidi" w:cstheme="minorBidi"/>
          <w:bCs/>
          <w:sz w:val="24"/>
          <w:szCs w:val="24"/>
          <w:rtl/>
        </w:rPr>
        <w:t>– אלגוריתם חיפוש מתקדם</w:t>
      </w:r>
      <w:r w:rsidRPr="00B66D22">
        <w:rPr>
          <w:rFonts w:asciiTheme="minorBidi" w:hAnsiTheme="minorBidi" w:cstheme="minorBidi"/>
          <w:b/>
          <w:sz w:val="24"/>
          <w:szCs w:val="24"/>
          <w:rtl/>
        </w:rPr>
        <w:br/>
      </w:r>
      <w:r w:rsidRPr="00B66D22">
        <w:rPr>
          <w:rFonts w:asciiTheme="minorBidi" w:hAnsiTheme="minorBidi" w:cstheme="minorBidi"/>
          <w:sz w:val="24"/>
          <w:szCs w:val="24"/>
          <w:rtl/>
        </w:rPr>
        <w:t xml:space="preserve">במתודה זו הדירוג של התוצאות מתבצע באמצעות אלגוריתם המבוסס על </w:t>
      </w:r>
      <w:r w:rsidRPr="00B66D22">
        <w:rPr>
          <w:rFonts w:asciiTheme="minorBidi" w:hAnsiTheme="minorBidi" w:cstheme="minorBidi"/>
          <w:sz w:val="24"/>
          <w:szCs w:val="24"/>
        </w:rPr>
        <w:t>TF-IDF</w:t>
      </w:r>
      <w:r w:rsidRPr="00B66D22">
        <w:rPr>
          <w:rFonts w:asciiTheme="minorBidi" w:hAnsiTheme="minorBidi" w:cstheme="minorBidi"/>
          <w:sz w:val="24"/>
          <w:szCs w:val="24"/>
          <w:rtl/>
        </w:rPr>
        <w:t>. המערכת מחשבת ציון לכל מסמך על בסיס תדירות המונחים הפוכה מונחים נדירים מקבלים משקל גבוה יותר. בנוסף, המערכת מבצעת נרמול של הציונים לטווח 0-1 כדי להבטיח דירוג עקבי.</w:t>
      </w:r>
    </w:p>
    <w:p w14:paraId="1906C441" w14:textId="77777777" w:rsidR="0050231E" w:rsidRPr="00B66D22" w:rsidRDefault="00B84719" w:rsidP="006172D8">
      <w:pPr>
        <w:numPr>
          <w:ilvl w:val="0"/>
          <w:numId w:val="29"/>
        </w:numPr>
        <w:bidi/>
        <w:spacing w:line="240" w:lineRule="auto"/>
        <w:rPr>
          <w:rFonts w:asciiTheme="minorBidi" w:hAnsiTheme="minorBidi" w:cstheme="minorBidi"/>
          <w:sz w:val="24"/>
          <w:szCs w:val="24"/>
        </w:rPr>
      </w:pPr>
      <w:bookmarkStart w:id="29" w:name="_8mb8v2r9w1w0" w:colFirst="0" w:colLast="0"/>
      <w:bookmarkEnd w:id="29"/>
      <w:r w:rsidRPr="00B66D22">
        <w:rPr>
          <w:rFonts w:asciiTheme="minorBidi" w:hAnsiTheme="minorBidi" w:cstheme="minorBidi"/>
          <w:b/>
          <w:color w:val="000000"/>
          <w:sz w:val="24"/>
          <w:szCs w:val="24"/>
        </w:rPr>
        <w:t>crawl_website</w:t>
      </w:r>
      <w:r w:rsidRPr="00B66D22">
        <w:rPr>
          <w:rFonts w:asciiTheme="minorBidi" w:hAnsiTheme="minorBidi" w:cstheme="minorBidi"/>
          <w:b/>
          <w:color w:val="000000"/>
          <w:sz w:val="24"/>
          <w:szCs w:val="24"/>
          <w:rtl/>
        </w:rPr>
        <w:t xml:space="preserve"> </w:t>
      </w:r>
      <w:r w:rsidRPr="00947F15">
        <w:rPr>
          <w:rFonts w:asciiTheme="minorBidi" w:hAnsiTheme="minorBidi" w:cstheme="minorBidi"/>
          <w:bCs/>
          <w:color w:val="000000"/>
          <w:sz w:val="24"/>
          <w:szCs w:val="24"/>
          <w:rtl/>
        </w:rPr>
        <w:t>– זחילת אתר איטרטיבית</w:t>
      </w:r>
      <w:r w:rsidRPr="00B66D22">
        <w:rPr>
          <w:rFonts w:asciiTheme="minorBidi" w:hAnsiTheme="minorBidi" w:cstheme="minorBidi"/>
          <w:b/>
          <w:sz w:val="24"/>
          <w:szCs w:val="24"/>
        </w:rPr>
        <w:br/>
      </w:r>
      <w:r w:rsidRPr="00B66D22">
        <w:rPr>
          <w:rFonts w:asciiTheme="minorBidi" w:hAnsiTheme="minorBidi" w:cstheme="minorBidi"/>
          <w:sz w:val="24"/>
          <w:szCs w:val="24"/>
          <w:rtl/>
        </w:rPr>
        <w:t xml:space="preserve">פעולת הזחילה משתמשת בתור </w:t>
      </w:r>
      <w:r w:rsidRPr="00B66D22">
        <w:rPr>
          <w:rFonts w:asciiTheme="minorBidi" w:hAnsiTheme="minorBidi" w:cstheme="minorBidi"/>
          <w:sz w:val="24"/>
          <w:szCs w:val="24"/>
        </w:rPr>
        <w:t>FIFO</w:t>
      </w:r>
      <w:r w:rsidRPr="00B66D22">
        <w:rPr>
          <w:rFonts w:asciiTheme="minorBidi" w:hAnsiTheme="minorBidi" w:cstheme="minorBidi"/>
          <w:sz w:val="24"/>
          <w:szCs w:val="24"/>
          <w:rtl/>
        </w:rPr>
        <w:t xml:space="preserve"> שמוסיפה כל הזמן </w:t>
      </w:r>
      <w:r w:rsidRPr="00B66D22">
        <w:rPr>
          <w:rFonts w:asciiTheme="minorBidi" w:hAnsiTheme="minorBidi" w:cstheme="minorBidi"/>
          <w:sz w:val="24"/>
          <w:szCs w:val="24"/>
        </w:rPr>
        <w:t>URL</w:t>
      </w:r>
      <w:r w:rsidRPr="00B66D22">
        <w:rPr>
          <w:rFonts w:asciiTheme="minorBidi" w:hAnsiTheme="minorBidi" w:cstheme="minorBidi"/>
          <w:sz w:val="24"/>
          <w:szCs w:val="24"/>
          <w:rtl/>
        </w:rPr>
        <w:t xml:space="preserve"> חדשים לסוף התור. היא שולפת תוכן </w:t>
      </w:r>
      <w:r w:rsidRPr="00B66D22">
        <w:rPr>
          <w:rFonts w:asciiTheme="minorBidi" w:hAnsiTheme="minorBidi" w:cstheme="minorBidi"/>
          <w:sz w:val="24"/>
          <w:szCs w:val="24"/>
        </w:rPr>
        <w:t>HTML</w:t>
      </w:r>
      <w:r w:rsidRPr="00B66D22">
        <w:rPr>
          <w:rFonts w:asciiTheme="minorBidi" w:hAnsiTheme="minorBidi" w:cstheme="minorBidi"/>
          <w:sz w:val="24"/>
          <w:szCs w:val="24"/>
          <w:rtl/>
        </w:rPr>
        <w:t xml:space="preserve"> מ-</w:t>
      </w:r>
      <w:r w:rsidRPr="00B66D22">
        <w:rPr>
          <w:rFonts w:asciiTheme="minorBidi" w:hAnsiTheme="minorBidi" w:cstheme="minorBidi"/>
          <w:sz w:val="24"/>
          <w:szCs w:val="24"/>
        </w:rPr>
        <w:t>URL</w:t>
      </w:r>
      <w:r w:rsidRPr="00B66D22">
        <w:rPr>
          <w:rFonts w:asciiTheme="minorBidi" w:hAnsiTheme="minorBidi" w:cstheme="minorBidi"/>
          <w:sz w:val="24"/>
          <w:szCs w:val="24"/>
          <w:rtl/>
        </w:rPr>
        <w:t>-ים רלוונטיים, ושומרת אותם במבנה נתונים. בכניסה לכל לינק נשמרים הרפרנסים להמשך פעולת הזחלן. התהליך נעצר כשמגיעים למגבלת 50 דפים או כשהתור מתרוקן.</w:t>
      </w:r>
    </w:p>
    <w:p w14:paraId="625233F5" w14:textId="77777777" w:rsidR="0050231E" w:rsidRPr="00B66D22" w:rsidRDefault="00B84719" w:rsidP="006172D8">
      <w:pPr>
        <w:numPr>
          <w:ilvl w:val="0"/>
          <w:numId w:val="29"/>
        </w:numPr>
        <w:bidi/>
        <w:spacing w:line="240" w:lineRule="auto"/>
        <w:rPr>
          <w:rFonts w:asciiTheme="minorBidi" w:hAnsiTheme="minorBidi" w:cstheme="minorBidi"/>
          <w:sz w:val="24"/>
          <w:szCs w:val="24"/>
        </w:rPr>
      </w:pPr>
      <w:bookmarkStart w:id="30" w:name="_sx6ur9shxb5k" w:colFirst="0" w:colLast="0"/>
      <w:bookmarkEnd w:id="30"/>
      <w:r w:rsidRPr="00B66D22">
        <w:rPr>
          <w:rFonts w:asciiTheme="minorBidi" w:hAnsiTheme="minorBidi" w:cstheme="minorBidi"/>
          <w:b/>
          <w:color w:val="000000"/>
          <w:sz w:val="24"/>
          <w:szCs w:val="24"/>
        </w:rPr>
        <w:t>authenticate_user</w:t>
      </w:r>
      <w:r w:rsidRPr="00B66D22">
        <w:rPr>
          <w:rFonts w:asciiTheme="minorBidi" w:hAnsiTheme="minorBidi" w:cstheme="minorBidi"/>
          <w:b/>
          <w:color w:val="000000"/>
          <w:sz w:val="24"/>
          <w:szCs w:val="24"/>
          <w:rtl/>
        </w:rPr>
        <w:t xml:space="preserve"> </w:t>
      </w:r>
      <w:r w:rsidRPr="00947F15">
        <w:rPr>
          <w:rFonts w:asciiTheme="minorBidi" w:hAnsiTheme="minorBidi" w:cstheme="minorBidi"/>
          <w:bCs/>
          <w:color w:val="000000"/>
          <w:sz w:val="24"/>
          <w:szCs w:val="24"/>
          <w:rtl/>
        </w:rPr>
        <w:t>– מערכת נקודות מתקדמת</w:t>
      </w:r>
      <w:r w:rsidRPr="00B66D22">
        <w:rPr>
          <w:rFonts w:asciiTheme="minorBidi" w:hAnsiTheme="minorBidi" w:cstheme="minorBidi"/>
          <w:b/>
          <w:sz w:val="24"/>
          <w:szCs w:val="24"/>
        </w:rPr>
        <w:br/>
      </w:r>
      <w:r w:rsidRPr="00B66D22">
        <w:rPr>
          <w:rFonts w:asciiTheme="minorBidi" w:hAnsiTheme="minorBidi" w:cstheme="minorBidi"/>
          <w:sz w:val="24"/>
          <w:szCs w:val="24"/>
          <w:rtl/>
        </w:rPr>
        <w:t>מערכת אימות משתמשים עם מנגנון נקודות מובנה. המערכת בודקת את הזמן שעבר מ-ההתחברות האחרונה ומעניקה נקודות רק אם עבר יותר מדקה. זה מונע צבירת נקודות מלאכותית ומעודד התחברות קבועה.</w:t>
      </w:r>
    </w:p>
    <w:p w14:paraId="627C953A" w14:textId="46DF52A7" w:rsidR="0050231E" w:rsidRPr="00B66D22" w:rsidRDefault="00B84719" w:rsidP="006172D8">
      <w:pPr>
        <w:numPr>
          <w:ilvl w:val="0"/>
          <w:numId w:val="29"/>
        </w:numPr>
        <w:bidi/>
        <w:spacing w:line="240" w:lineRule="auto"/>
        <w:rPr>
          <w:rFonts w:asciiTheme="minorBidi" w:hAnsiTheme="minorBidi" w:cstheme="minorBidi"/>
          <w:sz w:val="24"/>
          <w:szCs w:val="24"/>
        </w:rPr>
      </w:pPr>
      <w:bookmarkStart w:id="31" w:name="_xc0i7rm73em" w:colFirst="0" w:colLast="0"/>
      <w:bookmarkEnd w:id="31"/>
      <w:r w:rsidRPr="00B66D22">
        <w:rPr>
          <w:rFonts w:asciiTheme="minorBidi" w:hAnsiTheme="minorBidi" w:cstheme="minorBidi"/>
          <w:b/>
          <w:sz w:val="24"/>
          <w:szCs w:val="24"/>
        </w:rPr>
        <w:t>create_plot_base</w:t>
      </w:r>
      <w:r w:rsidR="00947F15">
        <w:rPr>
          <w:rFonts w:asciiTheme="minorBidi" w:hAnsiTheme="minorBidi" w:cstheme="minorBidi"/>
          <w:b/>
          <w:sz w:val="24"/>
          <w:szCs w:val="24"/>
          <w:lang w:val="en-US"/>
        </w:rPr>
        <w:t>64</w:t>
      </w:r>
      <w:r w:rsidRPr="00B66D22">
        <w:rPr>
          <w:rFonts w:asciiTheme="minorBidi" w:hAnsiTheme="minorBidi" w:cstheme="minorBidi"/>
          <w:b/>
          <w:sz w:val="24"/>
          <w:szCs w:val="24"/>
          <w:rtl/>
        </w:rPr>
        <w:t xml:space="preserve"> </w:t>
      </w:r>
      <w:r w:rsidRPr="00947F15">
        <w:rPr>
          <w:rFonts w:asciiTheme="minorBidi" w:hAnsiTheme="minorBidi" w:cstheme="minorBidi"/>
          <w:bCs/>
          <w:sz w:val="24"/>
          <w:szCs w:val="24"/>
          <w:rtl/>
        </w:rPr>
        <w:t>– עיבוד גרפים יעיל</w:t>
      </w:r>
      <w:r w:rsidRPr="00947F15">
        <w:rPr>
          <w:rFonts w:asciiTheme="minorBidi" w:hAnsiTheme="minorBidi" w:cstheme="minorBidi"/>
          <w:bCs/>
          <w:sz w:val="24"/>
          <w:szCs w:val="24"/>
          <w:rtl/>
        </w:rPr>
        <w:br/>
      </w:r>
      <w:r w:rsidRPr="00B66D22">
        <w:rPr>
          <w:rFonts w:asciiTheme="minorBidi" w:hAnsiTheme="minorBidi" w:cstheme="minorBidi"/>
          <w:sz w:val="24"/>
          <w:szCs w:val="24"/>
          <w:rtl/>
        </w:rPr>
        <w:t>פונקציה ליצירת גרפים ועיבודם לתצוגה ב-</w:t>
      </w:r>
      <w:r w:rsidRPr="00B66D22">
        <w:rPr>
          <w:rFonts w:asciiTheme="minorBidi" w:hAnsiTheme="minorBidi" w:cstheme="minorBidi"/>
          <w:sz w:val="24"/>
          <w:szCs w:val="24"/>
        </w:rPr>
        <w:t>HTML</w:t>
      </w:r>
      <w:r w:rsidRPr="00B66D22">
        <w:rPr>
          <w:rFonts w:asciiTheme="minorBidi" w:hAnsiTheme="minorBidi" w:cstheme="minorBidi"/>
          <w:sz w:val="24"/>
          <w:szCs w:val="24"/>
          <w:rtl/>
        </w:rPr>
        <w:t>. הפונקציה משתמשת ב-</w:t>
      </w:r>
      <w:r w:rsidRPr="00B66D22">
        <w:rPr>
          <w:rFonts w:asciiTheme="minorBidi" w:hAnsiTheme="minorBidi" w:cstheme="minorBidi"/>
          <w:sz w:val="24"/>
          <w:szCs w:val="24"/>
        </w:rPr>
        <w:t>BytesIO buffer</w:t>
      </w:r>
      <w:r w:rsidRPr="00B66D22">
        <w:rPr>
          <w:rFonts w:asciiTheme="minorBidi" w:hAnsiTheme="minorBidi" w:cstheme="minorBidi"/>
          <w:sz w:val="24"/>
          <w:szCs w:val="24"/>
          <w:rtl/>
        </w:rPr>
        <w:t xml:space="preserve"> לעיבוד יעיל בזיכרון, מקודדת את התמונה ל-</w:t>
      </w:r>
      <w:r w:rsidRPr="00B66D22">
        <w:rPr>
          <w:rFonts w:asciiTheme="minorBidi" w:hAnsiTheme="minorBidi" w:cstheme="minorBidi"/>
          <w:sz w:val="24"/>
          <w:szCs w:val="24"/>
        </w:rPr>
        <w:t>base</w:t>
      </w:r>
      <w:r w:rsidRPr="00B66D22">
        <w:rPr>
          <w:rFonts w:asciiTheme="minorBidi" w:hAnsiTheme="minorBidi" w:cstheme="minorBidi"/>
          <w:sz w:val="24"/>
          <w:szCs w:val="24"/>
          <w:rtl/>
        </w:rPr>
        <w:t>64 ומנקה את הזיכרון כדי למנוע דליפות זיכרון.</w:t>
      </w:r>
    </w:p>
    <w:p w14:paraId="41E1917B" w14:textId="1F2FFA17" w:rsidR="0050231E" w:rsidRPr="000A7C7B" w:rsidRDefault="00B84719" w:rsidP="000A7C7B">
      <w:pPr>
        <w:numPr>
          <w:ilvl w:val="0"/>
          <w:numId w:val="29"/>
        </w:numPr>
        <w:bidi/>
        <w:spacing w:line="240" w:lineRule="auto"/>
        <w:rPr>
          <w:rFonts w:asciiTheme="minorBidi" w:hAnsiTheme="minorBidi" w:cstheme="minorBidi"/>
          <w:sz w:val="24"/>
          <w:szCs w:val="24"/>
        </w:rPr>
      </w:pPr>
      <w:bookmarkStart w:id="32" w:name="_cyzdhmek0ers" w:colFirst="0" w:colLast="0"/>
      <w:bookmarkEnd w:id="32"/>
      <w:r w:rsidRPr="00B66D22">
        <w:rPr>
          <w:rFonts w:asciiTheme="minorBidi" w:hAnsiTheme="minorBidi" w:cstheme="minorBidi"/>
          <w:b/>
          <w:color w:val="000000"/>
          <w:sz w:val="24"/>
          <w:szCs w:val="24"/>
        </w:rPr>
        <w:t>send_prompt</w:t>
      </w:r>
      <w:r w:rsidRPr="00B66D22">
        <w:rPr>
          <w:rFonts w:asciiTheme="minorBidi" w:hAnsiTheme="minorBidi" w:cstheme="minorBidi"/>
          <w:b/>
          <w:color w:val="000000"/>
          <w:sz w:val="24"/>
          <w:szCs w:val="24"/>
          <w:rtl/>
        </w:rPr>
        <w:t xml:space="preserve"> </w:t>
      </w:r>
      <w:r w:rsidRPr="00947F15">
        <w:rPr>
          <w:rFonts w:asciiTheme="minorBidi" w:hAnsiTheme="minorBidi" w:cstheme="minorBidi"/>
          <w:bCs/>
          <w:color w:val="000000"/>
          <w:sz w:val="24"/>
          <w:szCs w:val="24"/>
          <w:rtl/>
        </w:rPr>
        <w:t>– אינטגרציה עם</w:t>
      </w:r>
      <w:r w:rsidRPr="00B66D22">
        <w:rPr>
          <w:rFonts w:asciiTheme="minorBidi" w:hAnsiTheme="minorBidi" w:cstheme="minorBidi"/>
          <w:b/>
          <w:color w:val="000000"/>
          <w:sz w:val="24"/>
          <w:szCs w:val="24"/>
          <w:rtl/>
        </w:rPr>
        <w:t xml:space="preserve"> </w:t>
      </w:r>
      <w:r w:rsidRPr="00B66D22">
        <w:rPr>
          <w:rFonts w:asciiTheme="minorBidi" w:hAnsiTheme="minorBidi" w:cstheme="minorBidi"/>
          <w:b/>
          <w:color w:val="000000"/>
          <w:sz w:val="24"/>
          <w:szCs w:val="24"/>
        </w:rPr>
        <w:t>AI</w:t>
      </w:r>
      <w:r w:rsidRPr="00B66D22">
        <w:rPr>
          <w:rFonts w:asciiTheme="minorBidi" w:hAnsiTheme="minorBidi" w:cstheme="minorBidi"/>
          <w:b/>
          <w:sz w:val="24"/>
          <w:szCs w:val="24"/>
        </w:rPr>
        <w:br/>
      </w:r>
      <w:r w:rsidRPr="00B66D22">
        <w:rPr>
          <w:rFonts w:asciiTheme="minorBidi" w:hAnsiTheme="minorBidi" w:cstheme="minorBidi"/>
          <w:sz w:val="24"/>
          <w:szCs w:val="24"/>
          <w:rtl/>
        </w:rPr>
        <w:t>פונקציה המטפלת בשליחת שאלות ל-</w:t>
      </w:r>
      <w:r w:rsidRPr="00B66D22">
        <w:rPr>
          <w:rFonts w:asciiTheme="minorBidi" w:hAnsiTheme="minorBidi" w:cstheme="minorBidi"/>
          <w:sz w:val="24"/>
          <w:szCs w:val="24"/>
        </w:rPr>
        <w:t>Google Gemini AI</w:t>
      </w:r>
      <w:r w:rsidRPr="00B66D22">
        <w:rPr>
          <w:rFonts w:asciiTheme="minorBidi" w:hAnsiTheme="minorBidi" w:cstheme="minorBidi"/>
          <w:sz w:val="24"/>
          <w:szCs w:val="24"/>
          <w:rtl/>
        </w:rPr>
        <w:t xml:space="preserve"> עם קונטקסט של נתוני חיישנים. המערכת בונה </w:t>
      </w:r>
      <w:r w:rsidRPr="00B66D22">
        <w:rPr>
          <w:rFonts w:asciiTheme="minorBidi" w:hAnsiTheme="minorBidi" w:cstheme="minorBidi"/>
          <w:sz w:val="24"/>
          <w:szCs w:val="24"/>
        </w:rPr>
        <w:t>prompt</w:t>
      </w:r>
      <w:r w:rsidRPr="00B66D22">
        <w:rPr>
          <w:rFonts w:asciiTheme="minorBidi" w:hAnsiTheme="minorBidi" w:cstheme="minorBidi"/>
          <w:sz w:val="24"/>
          <w:szCs w:val="24"/>
          <w:rtl/>
        </w:rPr>
        <w:t xml:space="preserve"> מורכב הכולל נתונים היסטוריים, שמירת הקשר שיחה, והגנה מפני ניסיונות עקיפת הוראות המערכת.</w:t>
      </w:r>
      <w:bookmarkStart w:id="33" w:name="_tdksfl3ju6xz"/>
      <w:bookmarkStart w:id="34" w:name="_dcdtuxok4obt"/>
      <w:bookmarkEnd w:id="33"/>
      <w:bookmarkEnd w:id="34"/>
    </w:p>
    <w:p w14:paraId="34CE0A41" w14:textId="77777777" w:rsidR="0050231E" w:rsidRPr="00B66D22" w:rsidRDefault="0050231E">
      <w:pPr>
        <w:bidi/>
        <w:spacing w:line="240" w:lineRule="auto"/>
        <w:rPr>
          <w:rFonts w:asciiTheme="minorBidi" w:hAnsiTheme="minorBidi" w:cstheme="minorBidi"/>
          <w:sz w:val="24"/>
          <w:szCs w:val="24"/>
        </w:rPr>
      </w:pPr>
    </w:p>
    <w:p w14:paraId="7828DF5A" w14:textId="071D2859" w:rsidR="003C3654" w:rsidRPr="00BD5C04" w:rsidRDefault="00CC24BF" w:rsidP="00470601">
      <w:pPr>
        <w:bidi/>
        <w:spacing w:line="240" w:lineRule="auto"/>
        <w:rPr>
          <w:rFonts w:asciiTheme="minorBidi" w:hAnsiTheme="minorBidi" w:cstheme="minorBidi"/>
          <w:sz w:val="24"/>
          <w:szCs w:val="24"/>
        </w:rPr>
      </w:pPr>
      <w:r w:rsidRPr="00BD5C04">
        <w:rPr>
          <w:rFonts w:asciiTheme="minorBidi" w:hAnsiTheme="minorBidi" w:cstheme="minorBidi"/>
          <w:b/>
          <w:noProof/>
          <w:sz w:val="24"/>
          <w:szCs w:val="24"/>
          <w:u w:val="single"/>
        </w:rPr>
        <mc:AlternateContent>
          <mc:Choice Requires="wps">
            <w:drawing>
              <wp:anchor distT="0" distB="0" distL="114300" distR="114300" simplePos="0" relativeHeight="251658265" behindDoc="0" locked="0" layoutInCell="1" allowOverlap="1" wp14:anchorId="788D3B60" wp14:editId="60D1C3A0">
                <wp:simplePos x="0" y="0"/>
                <wp:positionH relativeFrom="margin">
                  <wp:align>right</wp:align>
                </wp:positionH>
                <wp:positionV relativeFrom="paragraph">
                  <wp:posOffset>-2540</wp:posOffset>
                </wp:positionV>
                <wp:extent cx="6819900" cy="321310"/>
                <wp:effectExtent l="0" t="0" r="0" b="2540"/>
                <wp:wrapSquare wrapText="bothSides"/>
                <wp:docPr id="1849445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21310"/>
                        </a:xfrm>
                        <a:prstGeom prst="rect">
                          <a:avLst/>
                        </a:prstGeom>
                        <a:solidFill>
                          <a:schemeClr val="accent6"/>
                        </a:solidFill>
                        <a:ln w="9525">
                          <a:noFill/>
                          <a:miter lim="800000"/>
                          <a:headEnd/>
                          <a:tailEnd/>
                        </a:ln>
                      </wps:spPr>
                      <wps:txbx>
                        <w:txbxContent>
                          <w:p w14:paraId="4573A07F" w14:textId="604915A6" w:rsidR="00CC24BF" w:rsidRPr="00B66D22" w:rsidRDefault="00CC24BF" w:rsidP="00B66D22">
                            <w:pPr>
                              <w:pStyle w:val="Style1"/>
                              <w:numPr>
                                <w:ilvl w:val="0"/>
                                <w:numId w:val="58"/>
                              </w:numPr>
                              <w:tabs>
                                <w:tab w:val="left" w:pos="720"/>
                              </w:tabs>
                              <w:rPr>
                                <w:rtl/>
                              </w:rPr>
                            </w:pPr>
                            <w:r w:rsidRPr="00B66D22">
                              <w:rPr>
                                <w:rFonts w:hint="cs"/>
                                <w:rtl/>
                              </w:rPr>
                              <w:t>תיק משתמש</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8D3B60" id="_x0000_s1034" type="#_x0000_t202" style="position:absolute;left:0;text-align:left;margin-left:485.8pt;margin-top:-.2pt;width:537pt;height:25.3pt;z-index:251658265;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" fillcolor="#f79646 [3209]" stroked="f">
                <v:textbox>
                  <w:txbxContent>
                    <w:p w14:paraId="4573A07F" w14:textId="604915A6" w:rsidR="00CC24BF" w:rsidRPr="00B66D22" w:rsidRDefault="00CC24BF" w:rsidP="00B66D22">
                      <w:pPr>
                        <w:pStyle w:val="Style1"/>
                        <w:numPr>
                          <w:ilvl w:val="0"/>
                          <w:numId w:val="58"/>
                        </w:numPr>
                        <w:tabs>
                          <w:tab w:val="left" w:pos="720"/>
                        </w:tabs>
                        <w:rPr>
                          <w:rtl/>
                        </w:rPr>
                      </w:pPr>
                      <w:r w:rsidRPr="00B66D22">
                        <w:rPr>
                          <w:rFonts w:hint="cs"/>
                          <w:rtl/>
                        </w:rPr>
                        <w:t>תיק משתמש</w:t>
                      </w:r>
                    </w:p>
                  </w:txbxContent>
                </v:textbox>
                <w10:wrap type="square" anchorx="margin"/>
              </v:shape>
            </w:pict>
          </mc:Fallback>
        </mc:AlternateContent>
      </w:r>
      <w:r w:rsidR="00DF33A9" w:rsidRPr="00BD5C04">
        <w:rPr>
          <w:rFonts w:asciiTheme="minorBidi" w:hAnsiTheme="minorBidi" w:cstheme="minorBidi"/>
          <w:b/>
          <w:sz w:val="24"/>
          <w:szCs w:val="24"/>
        </w:rPr>
        <w:t xml:space="preserve"> </w:t>
      </w:r>
      <w:r w:rsidR="00305D98" w:rsidRPr="00BD5C04">
        <w:rPr>
          <w:rFonts w:asciiTheme="minorBidi" w:hAnsiTheme="minorBidi" w:cstheme="minorBidi"/>
          <w:sz w:val="24"/>
          <w:szCs w:val="24"/>
        </w:rPr>
        <w:t>8.</w:t>
      </w:r>
      <w:r w:rsidR="006A3940" w:rsidRPr="00BD5C04">
        <w:rPr>
          <w:rFonts w:asciiTheme="minorBidi" w:hAnsiTheme="minorBidi" w:cstheme="minorBidi"/>
          <w:sz w:val="24"/>
          <w:szCs w:val="24"/>
        </w:rPr>
        <w:t>1</w:t>
      </w:r>
      <w:r w:rsidR="006A3940" w:rsidRPr="00BD5C04">
        <w:rPr>
          <w:rStyle w:val="Style2Char"/>
          <w:rFonts w:asciiTheme="minorBidi" w:hAnsiTheme="minorBidi" w:cstheme="minorBidi"/>
          <w:rtl/>
        </w:rPr>
        <w:t>מבוא</w:t>
      </w:r>
    </w:p>
    <w:p w14:paraId="530D8571" w14:textId="77777777" w:rsidR="003C3654" w:rsidRPr="00BD5C04" w:rsidRDefault="00305D98">
      <w:pPr>
        <w:bidi/>
        <w:spacing w:before="100" w:after="100" w:line="240" w:lineRule="auto"/>
        <w:rPr>
          <w:rFonts w:asciiTheme="minorBidi" w:hAnsiTheme="minorBidi" w:cstheme="minorBidi"/>
          <w:sz w:val="24"/>
          <w:szCs w:val="24"/>
        </w:rPr>
      </w:pPr>
      <w:r w:rsidRPr="00BD5C04">
        <w:rPr>
          <w:rFonts w:asciiTheme="minorBidi" w:hAnsiTheme="minorBidi" w:cstheme="minorBidi"/>
          <w:sz w:val="24"/>
          <w:szCs w:val="24"/>
          <w:rtl/>
        </w:rPr>
        <w:t xml:space="preserve">מדריך זה נועד להסביר את אופן השימוש ביישום </w:t>
      </w:r>
      <w:r w:rsidRPr="00BD5C04">
        <w:rPr>
          <w:rFonts w:asciiTheme="minorBidi" w:hAnsiTheme="minorBidi" w:cstheme="minorBidi"/>
          <w:sz w:val="24"/>
          <w:szCs w:val="24"/>
        </w:rPr>
        <w:t>RoboLab Dashboard</w:t>
      </w:r>
      <w:r w:rsidRPr="00BD5C04">
        <w:rPr>
          <w:rFonts w:asciiTheme="minorBidi" w:hAnsiTheme="minorBidi" w:cstheme="minorBidi"/>
          <w:sz w:val="24"/>
          <w:szCs w:val="24"/>
          <w:rtl/>
        </w:rPr>
        <w:t>, על כל מרכיביו, כדי למצות את הפונקציות שלו בצורה מיטבית. יישום זה מהווה פלטפורמה מקיפה לניהול מעבדת רובוטיקה, לצד כלים נוספים כמו:</w:t>
      </w:r>
    </w:p>
    <w:p w14:paraId="48C522BB" w14:textId="77777777" w:rsidR="003C3654" w:rsidRPr="00BD5C04" w:rsidRDefault="00305D98">
      <w:pPr>
        <w:numPr>
          <w:ilvl w:val="0"/>
          <w:numId w:val="32"/>
        </w:numPr>
        <w:bidi/>
        <w:spacing w:line="240" w:lineRule="auto"/>
        <w:rPr>
          <w:rFonts w:asciiTheme="minorBidi" w:hAnsiTheme="minorBidi" w:cstheme="minorBidi"/>
          <w:sz w:val="24"/>
          <w:szCs w:val="24"/>
        </w:rPr>
      </w:pPr>
      <w:r w:rsidRPr="00BD5C04">
        <w:rPr>
          <w:rFonts w:asciiTheme="minorBidi" w:hAnsiTheme="minorBidi" w:cstheme="minorBidi"/>
          <w:sz w:val="24"/>
          <w:szCs w:val="24"/>
          <w:rtl/>
        </w:rPr>
        <w:t xml:space="preserve">מנוע חיפוש </w:t>
      </w:r>
      <w:r w:rsidRPr="00BD5C04">
        <w:rPr>
          <w:rFonts w:asciiTheme="minorBidi" w:hAnsiTheme="minorBidi" w:cstheme="minorBidi"/>
          <w:sz w:val="24"/>
          <w:szCs w:val="24"/>
        </w:rPr>
        <w:t>MQTT</w:t>
      </w:r>
      <w:r w:rsidRPr="00BD5C04">
        <w:rPr>
          <w:rFonts w:asciiTheme="minorBidi" w:hAnsiTheme="minorBidi" w:cstheme="minorBidi"/>
          <w:sz w:val="24"/>
          <w:szCs w:val="24"/>
          <w:rtl/>
        </w:rPr>
        <w:t xml:space="preserve"> – מספק חיפוש מתקדם במסמכי פרוטוקול </w:t>
      </w:r>
      <w:r w:rsidRPr="00BD5C04">
        <w:rPr>
          <w:rFonts w:asciiTheme="minorBidi" w:hAnsiTheme="minorBidi" w:cstheme="minorBidi"/>
          <w:sz w:val="24"/>
          <w:szCs w:val="24"/>
        </w:rPr>
        <w:t>MQTT</w:t>
      </w:r>
      <w:r w:rsidRPr="00BD5C04">
        <w:rPr>
          <w:rFonts w:asciiTheme="minorBidi" w:hAnsiTheme="minorBidi" w:cstheme="minorBidi"/>
          <w:sz w:val="24"/>
          <w:szCs w:val="24"/>
          <w:rtl/>
        </w:rPr>
        <w:t xml:space="preserve"> עם תמיכה בתיקון שגיאות.</w:t>
      </w:r>
    </w:p>
    <w:p w14:paraId="6E09B24C" w14:textId="77777777" w:rsidR="003C3654" w:rsidRPr="00BD5C04" w:rsidRDefault="00305D98">
      <w:pPr>
        <w:numPr>
          <w:ilvl w:val="0"/>
          <w:numId w:val="32"/>
        </w:numPr>
        <w:bidi/>
        <w:spacing w:line="240" w:lineRule="auto"/>
        <w:rPr>
          <w:rFonts w:asciiTheme="minorBidi" w:hAnsiTheme="minorBidi" w:cstheme="minorBidi"/>
          <w:sz w:val="24"/>
          <w:szCs w:val="24"/>
        </w:rPr>
      </w:pPr>
      <w:r w:rsidRPr="00BD5C04">
        <w:rPr>
          <w:rFonts w:asciiTheme="minorBidi" w:hAnsiTheme="minorBidi" w:cstheme="minorBidi"/>
          <w:sz w:val="24"/>
          <w:szCs w:val="24"/>
          <w:rtl/>
        </w:rPr>
        <w:t>מערכת ניהול משתמשים – ממשק מקיף לניהול חשבונות משתמשים, תפקידים ומערכת נקודות.</w:t>
      </w:r>
    </w:p>
    <w:p w14:paraId="106A5F37" w14:textId="77777777" w:rsidR="003C3654" w:rsidRPr="00BD5C04" w:rsidRDefault="00305D98">
      <w:pPr>
        <w:numPr>
          <w:ilvl w:val="0"/>
          <w:numId w:val="32"/>
        </w:numPr>
        <w:bidi/>
        <w:spacing w:line="240" w:lineRule="auto"/>
        <w:rPr>
          <w:rFonts w:asciiTheme="minorBidi" w:hAnsiTheme="minorBidi" w:cstheme="minorBidi"/>
          <w:sz w:val="24"/>
          <w:szCs w:val="24"/>
        </w:rPr>
      </w:pPr>
      <w:r w:rsidRPr="00BD5C04">
        <w:rPr>
          <w:rFonts w:asciiTheme="minorBidi" w:hAnsiTheme="minorBidi" w:cstheme="minorBidi"/>
          <w:sz w:val="24"/>
          <w:szCs w:val="24"/>
          <w:rtl/>
        </w:rPr>
        <w:t>מעקב חיישנים בזמן אמת – תצוגה גרפית של נתוני חיישנים פנימיים וחיצוניים עם סטטיסטיקות מתקדמות.</w:t>
      </w:r>
    </w:p>
    <w:p w14:paraId="09FA11DE" w14:textId="77777777" w:rsidR="003C3654" w:rsidRPr="00BD5C04" w:rsidRDefault="00305D98">
      <w:pPr>
        <w:numPr>
          <w:ilvl w:val="0"/>
          <w:numId w:val="32"/>
        </w:numPr>
        <w:bidi/>
        <w:spacing w:line="240" w:lineRule="auto"/>
        <w:rPr>
          <w:rFonts w:asciiTheme="minorBidi" w:hAnsiTheme="minorBidi" w:cstheme="minorBidi"/>
          <w:sz w:val="24"/>
          <w:szCs w:val="24"/>
        </w:rPr>
      </w:pPr>
      <w:r w:rsidRPr="00BD5C04">
        <w:rPr>
          <w:rFonts w:asciiTheme="minorBidi" w:hAnsiTheme="minorBidi" w:cstheme="minorBidi"/>
          <w:sz w:val="24"/>
          <w:szCs w:val="24"/>
          <w:rtl/>
        </w:rPr>
        <w:t>חנות נקודות – מערכת רווארד המאפשרת לעובדים לרכוש מתנות באמצעות נקודות שנצברו.</w:t>
      </w:r>
    </w:p>
    <w:p w14:paraId="69BC7A09" w14:textId="77777777" w:rsidR="003C3654" w:rsidRPr="00BD5C04" w:rsidRDefault="00305D98">
      <w:pPr>
        <w:numPr>
          <w:ilvl w:val="0"/>
          <w:numId w:val="32"/>
        </w:numPr>
        <w:bidi/>
        <w:spacing w:line="240" w:lineRule="auto"/>
        <w:rPr>
          <w:rFonts w:asciiTheme="minorBidi" w:hAnsiTheme="minorBidi" w:cstheme="minorBidi"/>
          <w:sz w:val="24"/>
          <w:szCs w:val="24"/>
        </w:rPr>
      </w:pPr>
      <w:r w:rsidRPr="00BD5C04">
        <w:rPr>
          <w:rFonts w:asciiTheme="minorBidi" w:hAnsiTheme="minorBidi" w:cstheme="minorBidi"/>
          <w:sz w:val="24"/>
          <w:szCs w:val="24"/>
          <w:rtl/>
        </w:rPr>
        <w:t>פרופיל אישי – דף אישי המציג מתנות שנרכשו ומאפשר שימוש בהן עם קודי מתנה ייחודיים.</w:t>
      </w:r>
    </w:p>
    <w:p w14:paraId="51D7AA29" w14:textId="364B49FC" w:rsidR="003C3654" w:rsidRPr="00BD5C04" w:rsidRDefault="00234504">
      <w:pPr>
        <w:numPr>
          <w:ilvl w:val="0"/>
          <w:numId w:val="32"/>
        </w:numPr>
        <w:bidi/>
        <w:spacing w:line="240" w:lineRule="auto"/>
        <w:rPr>
          <w:rFonts w:asciiTheme="minorBidi" w:hAnsiTheme="minorBidi" w:cstheme="minorBidi"/>
          <w:sz w:val="24"/>
          <w:szCs w:val="24"/>
        </w:rPr>
      </w:pPr>
      <w:r>
        <w:rPr>
          <w:rFonts w:asciiTheme="minorBidi" w:hAnsiTheme="minorBidi" w:cstheme="minorBidi"/>
          <w:sz w:val="24"/>
          <w:szCs w:val="24"/>
          <w:lang w:val="en-US"/>
        </w:rPr>
        <w:t>Trunko</w:t>
      </w:r>
      <w:r w:rsidR="00305D98" w:rsidRPr="00BD5C04">
        <w:rPr>
          <w:rFonts w:asciiTheme="minorBidi" w:hAnsiTheme="minorBidi" w:cstheme="minorBidi"/>
          <w:sz w:val="24"/>
          <w:szCs w:val="24"/>
          <w:rtl/>
        </w:rPr>
        <w:t xml:space="preserve"> – עוזר חכם המבוסס על </w:t>
      </w:r>
      <w:r w:rsidR="00305D98" w:rsidRPr="00BD5C04">
        <w:rPr>
          <w:rFonts w:asciiTheme="minorBidi" w:hAnsiTheme="minorBidi" w:cstheme="minorBidi"/>
          <w:sz w:val="24"/>
          <w:szCs w:val="24"/>
        </w:rPr>
        <w:t>Google Gemini</w:t>
      </w:r>
      <w:r w:rsidR="00305D98" w:rsidRPr="00BD5C04">
        <w:rPr>
          <w:rFonts w:asciiTheme="minorBidi" w:hAnsiTheme="minorBidi" w:cstheme="minorBidi"/>
          <w:sz w:val="24"/>
          <w:szCs w:val="24"/>
          <w:rtl/>
        </w:rPr>
        <w:t xml:space="preserve"> שמסביר נתוני חיישנים ועונה על שאלות בצורה ידידותית.</w:t>
      </w:r>
    </w:p>
    <w:p w14:paraId="278856E1" w14:textId="0B1DA2ED" w:rsidR="003C3654" w:rsidRPr="00BD5C04" w:rsidRDefault="00305D98" w:rsidP="00DF33A9">
      <w:pPr>
        <w:numPr>
          <w:ilvl w:val="0"/>
          <w:numId w:val="32"/>
        </w:numPr>
        <w:bidi/>
        <w:spacing w:after="160" w:line="240" w:lineRule="auto"/>
        <w:rPr>
          <w:rFonts w:asciiTheme="minorBidi" w:hAnsiTheme="minorBidi" w:cstheme="minorBidi"/>
          <w:sz w:val="24"/>
          <w:szCs w:val="24"/>
        </w:rPr>
      </w:pPr>
      <w:r w:rsidRPr="00BC396A">
        <w:rPr>
          <w:sz w:val="24"/>
          <w:szCs w:val="24"/>
          <w:rtl/>
        </w:rPr>
        <w:t>שירות אדמיניסטרציה – ממשק ייעודי עבור מנהלי המערכת לניהול האינדקס, משתמשים, ומלאי החנות.</w:t>
      </w:r>
    </w:p>
    <w:p w14:paraId="65C503DE" w14:textId="77777777" w:rsidR="003C3654" w:rsidRPr="00BD5C04" w:rsidRDefault="000362E3" w:rsidP="00BC396A">
      <w:pPr>
        <w:bidi/>
        <w:rPr>
          <w:rFonts w:asciiTheme="minorBidi" w:hAnsiTheme="minorBidi" w:cstheme="minorBidi"/>
          <w:sz w:val="24"/>
          <w:szCs w:val="24"/>
        </w:rPr>
      </w:pPr>
      <w:r w:rsidRPr="00BD5C04">
        <w:rPr>
          <w:rFonts w:asciiTheme="minorBidi" w:hAnsiTheme="minorBidi" w:cstheme="minorBidi"/>
          <w:noProof/>
          <w:sz w:val="24"/>
          <w:szCs w:val="24"/>
        </w:rPr>
        <w:drawing>
          <wp:anchor distT="114300" distB="114300" distL="114300" distR="114300" simplePos="0" relativeHeight="251658241" behindDoc="0" locked="0" layoutInCell="1" hidden="0" allowOverlap="1" wp14:anchorId="4728C085" wp14:editId="5F57B3E1">
            <wp:simplePos x="0" y="0"/>
            <wp:positionH relativeFrom="column">
              <wp:posOffset>-9705</wp:posOffset>
            </wp:positionH>
            <wp:positionV relativeFrom="paragraph">
              <wp:posOffset>210185</wp:posOffset>
            </wp:positionV>
            <wp:extent cx="1759585" cy="1060450"/>
            <wp:effectExtent l="0" t="0" r="0" b="0"/>
            <wp:wrapSquare wrapText="bothSides" distT="114300" distB="114300" distL="114300" distR="11430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l="40356" t="37701" r="41284" b="5602"/>
                    <a:stretch>
                      <a:fillRect/>
                    </a:stretch>
                  </pic:blipFill>
                  <pic:spPr>
                    <a:xfrm>
                      <a:off x="0" y="0"/>
                      <a:ext cx="1759585" cy="1060450"/>
                    </a:xfrm>
                    <a:prstGeom prst="rect">
                      <a:avLst/>
                    </a:prstGeom>
                    <a:ln/>
                  </pic:spPr>
                </pic:pic>
              </a:graphicData>
            </a:graphic>
          </wp:anchor>
        </w:drawing>
      </w:r>
      <w:r w:rsidR="00DF33A9" w:rsidRPr="00BD5C04">
        <w:rPr>
          <w:rFonts w:asciiTheme="minorBidi" w:hAnsiTheme="minorBidi" w:cstheme="minorBidi"/>
          <w:b/>
          <w:sz w:val="24"/>
          <w:szCs w:val="24"/>
        </w:rPr>
        <w:t xml:space="preserve"> </w:t>
      </w:r>
      <w:r w:rsidR="00305D98" w:rsidRPr="00BD5C04">
        <w:rPr>
          <w:rFonts w:asciiTheme="minorBidi" w:hAnsiTheme="minorBidi" w:cstheme="minorBidi"/>
          <w:sz w:val="24"/>
          <w:szCs w:val="24"/>
        </w:rPr>
        <w:t xml:space="preserve">8.2 </w:t>
      </w:r>
      <w:r w:rsidR="00305D98" w:rsidRPr="00BD5C04">
        <w:rPr>
          <w:rStyle w:val="Style2Char"/>
          <w:rFonts w:asciiTheme="minorBidi" w:hAnsiTheme="minorBidi" w:cstheme="minorBidi"/>
          <w:rtl/>
        </w:rPr>
        <w:t>השימוש במערכת</w:t>
      </w:r>
    </w:p>
    <w:p w14:paraId="52324ED0" w14:textId="4FC7120D" w:rsidR="003C3654" w:rsidRPr="00BD5C04" w:rsidRDefault="00305D98" w:rsidP="00BC396A">
      <w:pPr>
        <w:bidi/>
        <w:rPr>
          <w:rFonts w:asciiTheme="minorBidi" w:hAnsiTheme="minorBidi" w:cstheme="minorBidi"/>
          <w:sz w:val="24"/>
          <w:szCs w:val="24"/>
        </w:rPr>
      </w:pPr>
      <w:r w:rsidRPr="00BD5C04">
        <w:rPr>
          <w:rFonts w:asciiTheme="minorBidi" w:hAnsiTheme="minorBidi" w:cstheme="minorBidi"/>
          <w:sz w:val="24"/>
          <w:szCs w:val="24"/>
        </w:rPr>
        <w:t>8.2.1</w:t>
      </w:r>
      <w:r w:rsidR="000A7C7B">
        <w:rPr>
          <w:rFonts w:asciiTheme="minorBidi" w:hAnsiTheme="minorBidi" w:cstheme="minorBidi" w:hint="cs"/>
          <w:sz w:val="24"/>
          <w:szCs w:val="24"/>
          <w:rtl/>
        </w:rPr>
        <w:t xml:space="preserve"> </w:t>
      </w:r>
      <w:r w:rsidRPr="00BD5C04">
        <w:rPr>
          <w:rStyle w:val="Style2Char"/>
          <w:rFonts w:asciiTheme="minorBidi" w:hAnsiTheme="minorBidi" w:cstheme="minorBidi"/>
          <w:rtl/>
        </w:rPr>
        <w:t>התחברות למערכת</w:t>
      </w:r>
    </w:p>
    <w:p w14:paraId="6F06625E" w14:textId="77777777" w:rsidR="003C3654" w:rsidRPr="00BD5C04" w:rsidRDefault="00305D98" w:rsidP="00BC396A">
      <w:pPr>
        <w:bidi/>
        <w:rPr>
          <w:rFonts w:asciiTheme="minorBidi" w:hAnsiTheme="minorBidi" w:cstheme="minorBidi"/>
          <w:sz w:val="24"/>
          <w:szCs w:val="24"/>
        </w:rPr>
      </w:pPr>
      <w:r w:rsidRPr="00470601">
        <w:rPr>
          <w:rFonts w:asciiTheme="minorBidi" w:hAnsiTheme="minorBidi" w:cstheme="minorBidi"/>
          <w:bCs/>
          <w:sz w:val="24"/>
          <w:szCs w:val="24"/>
          <w:rtl/>
        </w:rPr>
        <w:t>גישה לדף ההתחברות:</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בעת פתיחת המערכת לראשונה, מוצג דף ההתחברות.</w:t>
      </w:r>
    </w:p>
    <w:p w14:paraId="62F8A410" w14:textId="77777777" w:rsidR="003C3654" w:rsidRPr="00BD5C04" w:rsidRDefault="00305D98" w:rsidP="00BC396A">
      <w:pPr>
        <w:bidi/>
        <w:rPr>
          <w:rFonts w:asciiTheme="minorBidi" w:hAnsiTheme="minorBidi" w:cstheme="minorBidi"/>
          <w:sz w:val="24"/>
          <w:szCs w:val="24"/>
        </w:rPr>
      </w:pPr>
      <w:r w:rsidRPr="00470601">
        <w:rPr>
          <w:rFonts w:asciiTheme="minorBidi" w:hAnsiTheme="minorBidi" w:cstheme="minorBidi"/>
          <w:bCs/>
          <w:sz w:val="24"/>
          <w:szCs w:val="24"/>
          <w:rtl/>
        </w:rPr>
        <w:t>הזנת פרטי התחברות:</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שם משתמש וסיסמה. </w:t>
      </w:r>
      <w:r w:rsidRPr="00A62FF2">
        <w:rPr>
          <w:rFonts w:asciiTheme="minorBidi" w:hAnsiTheme="minorBidi" w:cstheme="minorBidi"/>
          <w:b/>
          <w:bCs/>
          <w:sz w:val="24"/>
          <w:szCs w:val="24"/>
          <w:rtl/>
        </w:rPr>
        <w:t>אזהרה:</w:t>
      </w:r>
      <w:r w:rsidRPr="00BD5C04">
        <w:rPr>
          <w:rFonts w:asciiTheme="minorBidi" w:hAnsiTheme="minorBidi" w:cstheme="minorBidi"/>
          <w:sz w:val="24"/>
          <w:szCs w:val="24"/>
          <w:rtl/>
        </w:rPr>
        <w:t xml:space="preserve"> המערכת רגישה לאותיות גדולות/קטנות.</w:t>
      </w:r>
    </w:p>
    <w:p w14:paraId="77BAD3A6" w14:textId="77777777" w:rsidR="003C3654" w:rsidRPr="00BD5C04" w:rsidRDefault="00305D98" w:rsidP="00BC396A">
      <w:pPr>
        <w:bidi/>
        <w:rPr>
          <w:rFonts w:asciiTheme="minorBidi" w:hAnsiTheme="minorBidi" w:cstheme="minorBidi"/>
          <w:b/>
          <w:sz w:val="24"/>
          <w:szCs w:val="24"/>
        </w:rPr>
      </w:pPr>
      <w:r w:rsidRPr="00470601">
        <w:rPr>
          <w:rFonts w:asciiTheme="minorBidi" w:hAnsiTheme="minorBidi" w:cstheme="minorBidi"/>
          <w:bCs/>
          <w:sz w:val="24"/>
          <w:szCs w:val="24"/>
          <w:rtl/>
        </w:rPr>
        <w:t>השלמת תהליך ההתחברות:</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לאחר הזנת הפרטים, יש ללחוץ על כפתור "</w:t>
      </w:r>
      <w:r w:rsidRPr="00BD5C04">
        <w:rPr>
          <w:rFonts w:asciiTheme="minorBidi" w:hAnsiTheme="minorBidi" w:cstheme="minorBidi"/>
          <w:sz w:val="24"/>
          <w:szCs w:val="24"/>
        </w:rPr>
        <w:t>Login".</w:t>
      </w:r>
    </w:p>
    <w:p w14:paraId="55567F57" w14:textId="77777777" w:rsidR="003C3654" w:rsidRPr="00BD5C04" w:rsidRDefault="000362E3" w:rsidP="00BC396A">
      <w:pPr>
        <w:bidi/>
        <w:rPr>
          <w:rFonts w:asciiTheme="minorBidi" w:hAnsiTheme="minorBidi" w:cstheme="minorBidi"/>
          <w:sz w:val="24"/>
          <w:szCs w:val="24"/>
        </w:rPr>
      </w:pPr>
      <w:r w:rsidRPr="00BD5C04">
        <w:rPr>
          <w:rFonts w:asciiTheme="minorBidi" w:hAnsiTheme="minorBidi" w:cstheme="minorBidi"/>
          <w:noProof/>
          <w:sz w:val="24"/>
          <w:szCs w:val="24"/>
        </w:rPr>
        <w:drawing>
          <wp:anchor distT="114300" distB="114300" distL="114300" distR="114300" simplePos="0" relativeHeight="251658242" behindDoc="0" locked="0" layoutInCell="1" hidden="0" allowOverlap="1" wp14:anchorId="468C5390" wp14:editId="10B5BA2D">
            <wp:simplePos x="0" y="0"/>
            <wp:positionH relativeFrom="margin">
              <wp:align>left</wp:align>
            </wp:positionH>
            <wp:positionV relativeFrom="paragraph">
              <wp:posOffset>108765</wp:posOffset>
            </wp:positionV>
            <wp:extent cx="1245235" cy="347345"/>
            <wp:effectExtent l="0" t="0" r="0" b="0"/>
            <wp:wrapSquare wrapText="bothSides" distT="114300" distB="114300" distL="114300" distR="1143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245235" cy="347345"/>
                    </a:xfrm>
                    <a:prstGeom prst="rect">
                      <a:avLst/>
                    </a:prstGeom>
                    <a:ln/>
                  </pic:spPr>
                </pic:pic>
              </a:graphicData>
            </a:graphic>
          </wp:anchor>
        </w:drawing>
      </w:r>
      <w:r w:rsidR="00305D98" w:rsidRPr="00BD5C04">
        <w:rPr>
          <w:rFonts w:asciiTheme="minorBidi" w:hAnsiTheme="minorBidi" w:cstheme="minorBidi"/>
          <w:sz w:val="24"/>
          <w:szCs w:val="24"/>
          <w:rtl/>
        </w:rPr>
        <w:t>בונוס נקודות יומי</w:t>
      </w:r>
    </w:p>
    <w:p w14:paraId="68D8959A" w14:textId="4CE8A011" w:rsidR="003C3654" w:rsidRPr="00BD5C04" w:rsidRDefault="00305D98" w:rsidP="00234504">
      <w:pPr>
        <w:bidi/>
        <w:spacing w:before="100" w:after="100" w:line="240" w:lineRule="auto"/>
        <w:rPr>
          <w:rFonts w:asciiTheme="minorBidi" w:hAnsiTheme="minorBidi" w:cstheme="minorBidi"/>
          <w:sz w:val="24"/>
          <w:szCs w:val="24"/>
        </w:rPr>
      </w:pPr>
      <w:r w:rsidRPr="00470601">
        <w:rPr>
          <w:rFonts w:asciiTheme="minorBidi" w:hAnsiTheme="minorBidi" w:cstheme="minorBidi"/>
          <w:b/>
          <w:bCs/>
          <w:sz w:val="24"/>
          <w:szCs w:val="24"/>
          <w:rtl/>
        </w:rPr>
        <w:t xml:space="preserve">למשתמשי </w:t>
      </w:r>
      <w:r w:rsidRPr="00470601">
        <w:rPr>
          <w:rFonts w:asciiTheme="minorBidi" w:hAnsiTheme="minorBidi" w:cstheme="minorBidi"/>
          <w:b/>
          <w:bCs/>
          <w:sz w:val="24"/>
          <w:szCs w:val="24"/>
        </w:rPr>
        <w:t>Worker</w:t>
      </w:r>
      <w:r w:rsidRPr="00470601">
        <w:rPr>
          <w:rFonts w:asciiTheme="minorBidi" w:hAnsiTheme="minorBidi" w:cstheme="minorBidi"/>
          <w:b/>
          <w:bCs/>
          <w:sz w:val="24"/>
          <w:szCs w:val="24"/>
          <w:rtl/>
        </w:rPr>
        <w:t xml:space="preserve"> בלבד: </w:t>
      </w:r>
      <w:r w:rsidRPr="00BD5C04">
        <w:rPr>
          <w:rFonts w:asciiTheme="minorBidi" w:hAnsiTheme="minorBidi" w:cstheme="minorBidi"/>
          <w:sz w:val="24"/>
          <w:szCs w:val="24"/>
          <w:rtl/>
        </w:rPr>
        <w:t>בכל התחברות מוצלחת תתקבלו 10 נקודות בונוס (מוגבל לזמן מסוים).</w:t>
      </w:r>
      <w:r w:rsidR="00234504">
        <w:rPr>
          <w:rFonts w:asciiTheme="minorBidi" w:hAnsiTheme="minorBidi" w:cstheme="minorBidi"/>
          <w:sz w:val="24"/>
          <w:szCs w:val="24"/>
        </w:rPr>
        <w:t xml:space="preserve"> </w:t>
      </w:r>
      <w:r w:rsidRPr="00BD5C04">
        <w:rPr>
          <w:rFonts w:asciiTheme="minorBidi" w:hAnsiTheme="minorBidi" w:cstheme="minorBidi"/>
          <w:sz w:val="24"/>
          <w:szCs w:val="24"/>
          <w:rtl/>
        </w:rPr>
        <w:t>הנקודות יוצגו בפינה הימנית העליונה של המסך.</w:t>
      </w:r>
    </w:p>
    <w:p w14:paraId="57F01EF8" w14:textId="77777777" w:rsidR="003C3654" w:rsidRPr="00470601" w:rsidRDefault="00305D98" w:rsidP="00BC396A">
      <w:pPr>
        <w:bidi/>
        <w:rPr>
          <w:rFonts w:asciiTheme="minorBidi" w:hAnsiTheme="minorBidi" w:cstheme="minorBidi"/>
          <w:b/>
          <w:bCs/>
          <w:sz w:val="24"/>
          <w:szCs w:val="24"/>
        </w:rPr>
      </w:pPr>
      <w:r w:rsidRPr="00470601">
        <w:rPr>
          <w:rFonts w:asciiTheme="minorBidi" w:hAnsiTheme="minorBidi" w:cstheme="minorBidi"/>
          <w:b/>
          <w:bCs/>
          <w:sz w:val="24"/>
          <w:szCs w:val="24"/>
          <w:rtl/>
        </w:rPr>
        <w:t>מעבר לממשק המערכת</w:t>
      </w:r>
    </w:p>
    <w:p w14:paraId="31E0EAC2" w14:textId="77777777" w:rsidR="003C3654" w:rsidRPr="00BD5C04" w:rsidRDefault="00305D98">
      <w:pPr>
        <w:bidi/>
        <w:spacing w:before="100" w:after="100" w:line="240" w:lineRule="auto"/>
        <w:rPr>
          <w:rFonts w:asciiTheme="minorBidi" w:hAnsiTheme="minorBidi" w:cstheme="minorBidi"/>
          <w:sz w:val="24"/>
          <w:szCs w:val="24"/>
        </w:rPr>
      </w:pPr>
      <w:r w:rsidRPr="00BD5C04">
        <w:rPr>
          <w:rFonts w:asciiTheme="minorBidi" w:hAnsiTheme="minorBidi" w:cstheme="minorBidi"/>
          <w:sz w:val="24"/>
          <w:szCs w:val="24"/>
          <w:rtl/>
        </w:rPr>
        <w:t>לאחר התחברות מוצלחת, המערכת תכוון אתכם אוטומטית לממשק המתאים לסוג המשתמש שלכם:</w:t>
      </w:r>
    </w:p>
    <w:p w14:paraId="1C9AE613" w14:textId="77777777" w:rsidR="003C3654" w:rsidRPr="00BD5C04" w:rsidRDefault="00305D98">
      <w:pPr>
        <w:bidi/>
        <w:spacing w:before="100" w:after="100" w:line="240" w:lineRule="auto"/>
        <w:rPr>
          <w:rFonts w:asciiTheme="minorBidi" w:hAnsiTheme="minorBidi" w:cstheme="minorBidi"/>
          <w:sz w:val="24"/>
          <w:szCs w:val="24"/>
        </w:rPr>
      </w:pPr>
      <w:r w:rsidRPr="00BD5C04">
        <w:rPr>
          <w:rFonts w:asciiTheme="minorBidi" w:hAnsiTheme="minorBidi" w:cstheme="minorBidi"/>
          <w:sz w:val="24"/>
          <w:szCs w:val="24"/>
        </w:rPr>
        <w:t>Worker</w:t>
      </w:r>
      <w:r w:rsidRPr="00BD5C04">
        <w:rPr>
          <w:rFonts w:asciiTheme="minorBidi" w:hAnsiTheme="minorBidi" w:cstheme="minorBidi"/>
          <w:sz w:val="24"/>
          <w:szCs w:val="24"/>
          <w:rtl/>
        </w:rPr>
        <w:t>: גישה ל-6 טאבים:</w:t>
      </w:r>
    </w:p>
    <w:p w14:paraId="7D793952" w14:textId="77777777" w:rsidR="003C3654" w:rsidRPr="00BD5C04" w:rsidRDefault="00305D98">
      <w:pPr>
        <w:bidi/>
        <w:spacing w:before="100" w:after="100" w:line="240" w:lineRule="auto"/>
        <w:rPr>
          <w:rFonts w:asciiTheme="minorBidi" w:hAnsiTheme="minorBidi" w:cstheme="minorBidi"/>
          <w:sz w:val="24"/>
          <w:szCs w:val="24"/>
        </w:rPr>
      </w:pPr>
      <w:r w:rsidRPr="00BD5C04">
        <w:rPr>
          <w:rFonts w:asciiTheme="minorBidi" w:hAnsiTheme="minorBidi" w:cstheme="minorBidi"/>
          <w:sz w:val="24"/>
          <w:szCs w:val="24"/>
        </w:rPr>
        <w:t>Indoor Stats, Outdoor Stats, Search, Store, My Tasks, Trunko (Chatbot), Profile, Scoreboard</w:t>
      </w:r>
    </w:p>
    <w:p w14:paraId="2E98F780" w14:textId="77777777" w:rsidR="003C3654" w:rsidRPr="00BD5C04" w:rsidRDefault="00305D98">
      <w:pPr>
        <w:bidi/>
        <w:spacing w:before="100" w:after="100" w:line="240" w:lineRule="auto"/>
        <w:rPr>
          <w:rFonts w:asciiTheme="minorBidi" w:hAnsiTheme="minorBidi" w:cstheme="minorBidi"/>
          <w:sz w:val="24"/>
          <w:szCs w:val="24"/>
        </w:rPr>
      </w:pPr>
      <w:r w:rsidRPr="00BD5C04">
        <w:rPr>
          <w:rFonts w:asciiTheme="minorBidi" w:hAnsiTheme="minorBidi" w:cstheme="minorBidi"/>
          <w:sz w:val="24"/>
          <w:szCs w:val="24"/>
        </w:rPr>
        <w:t>Admin</w:t>
      </w:r>
      <w:r w:rsidRPr="00BD5C04">
        <w:rPr>
          <w:rFonts w:asciiTheme="minorBidi" w:hAnsiTheme="minorBidi" w:cstheme="minorBidi"/>
          <w:sz w:val="24"/>
          <w:szCs w:val="24"/>
          <w:rtl/>
        </w:rPr>
        <w:t xml:space="preserve">: גישה ל-5 טאבים: </w:t>
      </w:r>
      <w:r w:rsidRPr="00BD5C04">
        <w:rPr>
          <w:rFonts w:asciiTheme="minorBidi" w:hAnsiTheme="minorBidi" w:cstheme="minorBidi"/>
          <w:sz w:val="24"/>
          <w:szCs w:val="24"/>
        </w:rPr>
        <w:t>Admin, Indoor Stats, Outdoor Stats, Search, Trunko (Chatbot), Scoreboard</w:t>
      </w:r>
    </w:p>
    <w:p w14:paraId="3D5BB4F4" w14:textId="516D8CDB" w:rsidR="003C3654" w:rsidRPr="00BD5C04" w:rsidRDefault="00305D98" w:rsidP="00BC396A">
      <w:pPr>
        <w:bidi/>
        <w:rPr>
          <w:rFonts w:asciiTheme="minorBidi" w:hAnsiTheme="minorBidi" w:cstheme="minorBidi"/>
          <w:b/>
          <w:sz w:val="24"/>
          <w:szCs w:val="24"/>
        </w:rPr>
      </w:pPr>
      <w:r w:rsidRPr="00BD5C04">
        <w:rPr>
          <w:rFonts w:asciiTheme="minorBidi" w:hAnsiTheme="minorBidi" w:cstheme="minorBidi"/>
          <w:sz w:val="24"/>
          <w:szCs w:val="24"/>
        </w:rPr>
        <w:t>8.2.2</w:t>
      </w:r>
      <w:r w:rsidR="000A7C7B">
        <w:rPr>
          <w:rFonts w:asciiTheme="minorBidi" w:hAnsiTheme="minorBidi" w:cstheme="minorBidi" w:hint="cs"/>
          <w:sz w:val="24"/>
          <w:szCs w:val="24"/>
          <w:rtl/>
        </w:rPr>
        <w:t xml:space="preserve"> </w:t>
      </w:r>
      <w:r w:rsidRPr="000A7C7B">
        <w:rPr>
          <w:rFonts w:asciiTheme="minorBidi" w:hAnsiTheme="minorBidi" w:cstheme="minorBidi"/>
          <w:b/>
          <w:bCs/>
          <w:sz w:val="24"/>
          <w:szCs w:val="24"/>
          <w:u w:val="single"/>
          <w:rtl/>
        </w:rPr>
        <w:t>חיפוש במסמכי</w:t>
      </w:r>
      <w:r w:rsidRPr="000A7C7B">
        <w:rPr>
          <w:rFonts w:asciiTheme="minorBidi" w:hAnsiTheme="minorBidi" w:cstheme="minorBidi"/>
          <w:b/>
          <w:sz w:val="24"/>
          <w:szCs w:val="24"/>
          <w:u w:val="single"/>
          <w:rtl/>
        </w:rPr>
        <w:t xml:space="preserve"> </w:t>
      </w:r>
      <w:r w:rsidRPr="000A7C7B">
        <w:rPr>
          <w:rFonts w:asciiTheme="minorBidi" w:hAnsiTheme="minorBidi" w:cstheme="minorBidi"/>
          <w:b/>
          <w:sz w:val="24"/>
          <w:szCs w:val="24"/>
          <w:u w:val="single"/>
        </w:rPr>
        <w:t>MQTT</w:t>
      </w:r>
    </w:p>
    <w:p w14:paraId="0239CB1D" w14:textId="77777777" w:rsidR="003C3654" w:rsidRPr="00BD5C04" w:rsidRDefault="00305D98" w:rsidP="00BC396A">
      <w:pPr>
        <w:bidi/>
        <w:rPr>
          <w:rFonts w:asciiTheme="minorBidi" w:hAnsiTheme="minorBidi" w:cstheme="minorBidi"/>
          <w:sz w:val="24"/>
          <w:szCs w:val="24"/>
        </w:rPr>
      </w:pPr>
      <w:r w:rsidRPr="00470601">
        <w:rPr>
          <w:rFonts w:asciiTheme="minorBidi" w:hAnsiTheme="minorBidi" w:cstheme="minorBidi"/>
          <w:bCs/>
          <w:sz w:val="24"/>
          <w:szCs w:val="24"/>
          <w:rtl/>
        </w:rPr>
        <w:t>גישה לכלי החיפוש:</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יש ללחוץ על הטאב "</w:t>
      </w:r>
      <w:r w:rsidRPr="00BD5C04">
        <w:rPr>
          <w:rFonts w:asciiTheme="minorBidi" w:hAnsiTheme="minorBidi" w:cstheme="minorBidi"/>
          <w:sz w:val="24"/>
          <w:szCs w:val="24"/>
        </w:rPr>
        <w:t>Search</w:t>
      </w:r>
      <w:r w:rsidRPr="00BD5C04">
        <w:rPr>
          <w:rFonts w:asciiTheme="minorBidi" w:hAnsiTheme="minorBidi" w:cstheme="minorBidi"/>
          <w:sz w:val="24"/>
          <w:szCs w:val="24"/>
          <w:rtl/>
        </w:rPr>
        <w:t>" בתפריט העליון.</w:t>
      </w:r>
    </w:p>
    <w:p w14:paraId="7E31BC2C" w14:textId="77777777" w:rsidR="003C3654" w:rsidRPr="00BD5C04" w:rsidRDefault="00305D98" w:rsidP="00BC396A">
      <w:pPr>
        <w:bidi/>
        <w:rPr>
          <w:rFonts w:asciiTheme="minorBidi" w:hAnsiTheme="minorBidi" w:cstheme="minorBidi"/>
          <w:sz w:val="24"/>
          <w:szCs w:val="24"/>
        </w:rPr>
      </w:pPr>
      <w:r w:rsidRPr="00470601">
        <w:rPr>
          <w:rFonts w:asciiTheme="minorBidi" w:hAnsiTheme="minorBidi" w:cstheme="minorBidi"/>
          <w:bCs/>
          <w:sz w:val="24"/>
          <w:szCs w:val="24"/>
          <w:rtl/>
        </w:rPr>
        <w:t>ביצוע חיפוש:</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בדף החיפוש, הזינו את מונחי החיפוש בתיבת החיפוש. החיפוש תומך: מילים באנגלית, </w:t>
      </w:r>
      <w:r w:rsidRPr="00BD5C04">
        <w:rPr>
          <w:rFonts w:asciiTheme="minorBidi" w:hAnsiTheme="minorBidi" w:cstheme="minorBidi"/>
          <w:sz w:val="24"/>
          <w:szCs w:val="24"/>
        </w:rPr>
        <w:t>case insensitive</w:t>
      </w:r>
      <w:r w:rsidRPr="00BD5C04">
        <w:rPr>
          <w:rFonts w:asciiTheme="minorBidi" w:hAnsiTheme="minorBidi" w:cstheme="minorBidi"/>
          <w:sz w:val="24"/>
          <w:szCs w:val="24"/>
          <w:rtl/>
        </w:rPr>
        <w:t>, מספר מילים, חיפוש לפי המילה הקרובה ביותר.</w:t>
      </w:r>
      <w:r w:rsidRPr="00BD5C04">
        <w:rPr>
          <w:rFonts w:asciiTheme="minorBidi" w:hAnsiTheme="minorBidi" w:cstheme="minorBidi"/>
          <w:noProof/>
          <w:sz w:val="24"/>
          <w:szCs w:val="24"/>
        </w:rPr>
        <w:drawing>
          <wp:anchor distT="114300" distB="114300" distL="114300" distR="114300" simplePos="0" relativeHeight="251658243" behindDoc="0" locked="0" layoutInCell="1" hidden="0" allowOverlap="1" wp14:anchorId="45E1E768" wp14:editId="07777777">
            <wp:simplePos x="0" y="0"/>
            <wp:positionH relativeFrom="column">
              <wp:posOffset>-368440</wp:posOffset>
            </wp:positionH>
            <wp:positionV relativeFrom="paragraph">
              <wp:posOffset>552450</wp:posOffset>
            </wp:positionV>
            <wp:extent cx="2254391" cy="88582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l="2637" r="22319" b="44836"/>
                    <a:stretch>
                      <a:fillRect/>
                    </a:stretch>
                  </pic:blipFill>
                  <pic:spPr>
                    <a:xfrm>
                      <a:off x="0" y="0"/>
                      <a:ext cx="2254391" cy="885825"/>
                    </a:xfrm>
                    <a:prstGeom prst="rect">
                      <a:avLst/>
                    </a:prstGeom>
                    <a:ln/>
                  </pic:spPr>
                </pic:pic>
              </a:graphicData>
            </a:graphic>
          </wp:anchor>
        </w:drawing>
      </w:r>
    </w:p>
    <w:p w14:paraId="550CDD5F" w14:textId="77777777" w:rsidR="003C3654" w:rsidRPr="00BD5C04" w:rsidRDefault="00305D98">
      <w:pPr>
        <w:pBdr>
          <w:top w:val="none" w:sz="0" w:space="1" w:color="000000"/>
          <w:bottom w:val="none" w:sz="0" w:space="1" w:color="000000"/>
          <w:between w:val="none" w:sz="0" w:space="1" w:color="000000"/>
        </w:pBdr>
        <w:bidi/>
        <w:spacing w:before="140" w:after="140" w:line="240" w:lineRule="auto"/>
        <w:rPr>
          <w:rFonts w:asciiTheme="minorBidi" w:hAnsiTheme="minorBidi" w:cstheme="minorBidi"/>
          <w:sz w:val="24"/>
          <w:szCs w:val="24"/>
        </w:rPr>
      </w:pPr>
      <w:r w:rsidRPr="00BD5C04">
        <w:rPr>
          <w:rFonts w:asciiTheme="minorBidi" w:hAnsiTheme="minorBidi" w:cstheme="minorBidi"/>
          <w:sz w:val="24"/>
          <w:szCs w:val="24"/>
          <w:rtl/>
        </w:rPr>
        <w:t>לחצו על כפתור "</w:t>
      </w:r>
      <w:r w:rsidRPr="00BD5C04">
        <w:rPr>
          <w:rFonts w:asciiTheme="minorBidi" w:hAnsiTheme="minorBidi" w:cstheme="minorBidi"/>
          <w:sz w:val="24"/>
          <w:szCs w:val="24"/>
        </w:rPr>
        <w:t>Search</w:t>
      </w:r>
      <w:r w:rsidRPr="00BD5C04">
        <w:rPr>
          <w:rFonts w:asciiTheme="minorBidi" w:hAnsiTheme="minorBidi" w:cstheme="minorBidi"/>
          <w:sz w:val="24"/>
          <w:szCs w:val="24"/>
          <w:rtl/>
        </w:rPr>
        <w:t>" להפעלת החיפוש.</w:t>
      </w:r>
    </w:p>
    <w:p w14:paraId="699559F4" w14:textId="77777777" w:rsidR="003C3654" w:rsidRPr="00BD5C04" w:rsidRDefault="00305D98" w:rsidP="00BC396A">
      <w:pPr>
        <w:bidi/>
        <w:rPr>
          <w:rFonts w:asciiTheme="minorBidi" w:hAnsiTheme="minorBidi" w:cstheme="minorBidi"/>
          <w:sz w:val="24"/>
          <w:szCs w:val="24"/>
        </w:rPr>
      </w:pPr>
      <w:r w:rsidRPr="00634208">
        <w:rPr>
          <w:rFonts w:asciiTheme="minorBidi" w:hAnsiTheme="minorBidi" w:cstheme="minorBidi"/>
          <w:bCs/>
          <w:sz w:val="24"/>
          <w:szCs w:val="24"/>
          <w:rtl/>
        </w:rPr>
        <w:t>הבנת התוצאות:</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התוצאות מוצגות מדורגות לפי רלוונטיות:</w:t>
      </w:r>
    </w:p>
    <w:p w14:paraId="21A8DAAE" w14:textId="77777777" w:rsidR="003C3654" w:rsidRPr="00BD5C04" w:rsidRDefault="00305D98" w:rsidP="00BC396A">
      <w:pPr>
        <w:bidi/>
        <w:rPr>
          <w:rFonts w:asciiTheme="minorBidi" w:hAnsiTheme="minorBidi" w:cstheme="minorBidi"/>
          <w:sz w:val="24"/>
          <w:szCs w:val="24"/>
        </w:rPr>
      </w:pPr>
      <w:r w:rsidRPr="00BD5C04">
        <w:rPr>
          <w:rFonts w:asciiTheme="minorBidi" w:hAnsiTheme="minorBidi" w:cstheme="minorBidi"/>
          <w:sz w:val="24"/>
          <w:szCs w:val="24"/>
          <w:rtl/>
        </w:rPr>
        <w:t>כותרת דף הקישור, תיאור הדף, דירוג מחושב על בסיס תדירות המונחים ורלוונטיות.</w:t>
      </w:r>
    </w:p>
    <w:p w14:paraId="65DA1468" w14:textId="77777777" w:rsidR="003C3654" w:rsidRPr="00BD5C04" w:rsidRDefault="00305D98">
      <w:pPr>
        <w:bidi/>
        <w:spacing w:before="100" w:after="100" w:line="240" w:lineRule="auto"/>
        <w:rPr>
          <w:rFonts w:asciiTheme="minorBidi" w:hAnsiTheme="minorBidi" w:cstheme="minorBidi"/>
          <w:sz w:val="24"/>
          <w:szCs w:val="24"/>
        </w:rPr>
      </w:pPr>
      <w:r w:rsidRPr="00634208">
        <w:rPr>
          <w:rFonts w:asciiTheme="minorBidi" w:hAnsiTheme="minorBidi" w:cstheme="minorBidi"/>
          <w:b/>
          <w:bCs/>
          <w:sz w:val="24"/>
          <w:szCs w:val="24"/>
          <w:rtl/>
        </w:rPr>
        <w:t>טיפ:</w:t>
      </w:r>
      <w:r w:rsidRPr="00BD5C04">
        <w:rPr>
          <w:rFonts w:asciiTheme="minorBidi" w:hAnsiTheme="minorBidi" w:cstheme="minorBidi"/>
          <w:sz w:val="24"/>
          <w:szCs w:val="24"/>
          <w:rtl/>
        </w:rPr>
        <w:t xml:space="preserve"> השתמשו במונחים ספציפיים לפרוטוקול </w:t>
      </w:r>
      <w:r w:rsidRPr="00BD5C04">
        <w:rPr>
          <w:rFonts w:asciiTheme="minorBidi" w:hAnsiTheme="minorBidi" w:cstheme="minorBidi"/>
          <w:sz w:val="24"/>
          <w:szCs w:val="24"/>
        </w:rPr>
        <w:t>MQTT</w:t>
      </w:r>
      <w:r w:rsidRPr="00BD5C04">
        <w:rPr>
          <w:rFonts w:asciiTheme="minorBidi" w:hAnsiTheme="minorBidi" w:cstheme="minorBidi"/>
          <w:sz w:val="24"/>
          <w:szCs w:val="24"/>
          <w:rtl/>
        </w:rPr>
        <w:t xml:space="preserve"> לתוצאות מיטביות, למשל </w:t>
      </w:r>
      <w:r w:rsidRPr="00BD5C04">
        <w:rPr>
          <w:rFonts w:asciiTheme="minorBidi" w:hAnsiTheme="minorBidi" w:cstheme="minorBidi"/>
          <w:sz w:val="24"/>
          <w:szCs w:val="24"/>
        </w:rPr>
        <w:t>software, broker</w:t>
      </w:r>
      <w:r w:rsidRPr="00BD5C04">
        <w:rPr>
          <w:rFonts w:asciiTheme="minorBidi" w:hAnsiTheme="minorBidi" w:cstheme="minorBidi"/>
          <w:sz w:val="24"/>
          <w:szCs w:val="24"/>
          <w:rtl/>
        </w:rPr>
        <w:t xml:space="preserve"> וכו'.</w:t>
      </w:r>
    </w:p>
    <w:p w14:paraId="7A4DD9C1" w14:textId="351D7FC2" w:rsidR="003C3654" w:rsidRPr="00BD5C04" w:rsidRDefault="00305D98" w:rsidP="00BC396A">
      <w:pPr>
        <w:bidi/>
        <w:rPr>
          <w:rFonts w:asciiTheme="minorBidi" w:hAnsiTheme="minorBidi" w:cstheme="minorBidi"/>
          <w:sz w:val="24"/>
          <w:szCs w:val="24"/>
        </w:rPr>
      </w:pPr>
      <w:r w:rsidRPr="00634208">
        <w:rPr>
          <w:rFonts w:asciiTheme="minorBidi" w:hAnsiTheme="minorBidi" w:cstheme="minorBidi"/>
          <w:bCs/>
          <w:sz w:val="24"/>
          <w:szCs w:val="24"/>
          <w:rtl/>
        </w:rPr>
        <w:t>היסטוריית חיפושים:</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לחצו על </w:t>
      </w:r>
      <w:r w:rsidRPr="00BD5C04">
        <w:rPr>
          <w:rFonts w:asciiTheme="minorBidi" w:hAnsiTheme="minorBidi" w:cstheme="minorBidi"/>
          <w:sz w:val="24"/>
          <w:szCs w:val="24"/>
        </w:rPr>
        <w:t>View History</w:t>
      </w:r>
      <w:r w:rsidRPr="00BD5C04">
        <w:rPr>
          <w:rFonts w:asciiTheme="minorBidi" w:hAnsiTheme="minorBidi" w:cstheme="minorBidi"/>
          <w:sz w:val="24"/>
          <w:szCs w:val="24"/>
          <w:rtl/>
        </w:rPr>
        <w:t xml:space="preserve"> לצפייה בחיפושים קודמים. משם, תוכלו לבחור מונח חיפוש קודם. המערכת שומרת את 10 החיפושים האחרונים.</w:t>
      </w:r>
    </w:p>
    <w:p w14:paraId="17A7CA9C" w14:textId="47BAFBAF" w:rsidR="003C3654" w:rsidRPr="00BD5C04" w:rsidRDefault="00AB0A4A" w:rsidP="00BC396A">
      <w:pPr>
        <w:bidi/>
        <w:rPr>
          <w:rFonts w:asciiTheme="minorBidi" w:hAnsiTheme="minorBidi" w:cstheme="minorBidi"/>
          <w:sz w:val="24"/>
          <w:szCs w:val="24"/>
        </w:rPr>
      </w:pPr>
      <w:r w:rsidRPr="00BD5C04">
        <w:rPr>
          <w:rFonts w:asciiTheme="minorBidi" w:hAnsiTheme="minorBidi" w:cstheme="minorBidi"/>
          <w:noProof/>
          <w:sz w:val="24"/>
          <w:szCs w:val="24"/>
        </w:rPr>
        <w:drawing>
          <wp:anchor distT="114300" distB="114300" distL="114300" distR="114300" simplePos="0" relativeHeight="251658244" behindDoc="0" locked="0" layoutInCell="1" hidden="0" allowOverlap="1" wp14:anchorId="09E94A5D" wp14:editId="7D500393">
            <wp:simplePos x="0" y="0"/>
            <wp:positionH relativeFrom="column">
              <wp:posOffset>-255905</wp:posOffset>
            </wp:positionH>
            <wp:positionV relativeFrom="paragraph">
              <wp:posOffset>167005</wp:posOffset>
            </wp:positionV>
            <wp:extent cx="4298950" cy="1346200"/>
            <wp:effectExtent l="0" t="0" r="6350" b="6350"/>
            <wp:wrapSquare wrapText="bothSides" distT="114300" distB="114300" distL="114300" distR="11430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7"/>
                    <a:srcRect r="1298"/>
                    <a:stretch/>
                  </pic:blipFill>
                  <pic:spPr bwMode="auto">
                    <a:xfrm>
                      <a:off x="0" y="0"/>
                      <a:ext cx="4298950" cy="134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5D98" w:rsidRPr="00BD5C04">
        <w:rPr>
          <w:rFonts w:asciiTheme="minorBidi" w:hAnsiTheme="minorBidi" w:cstheme="minorBidi"/>
          <w:sz w:val="24"/>
          <w:szCs w:val="24"/>
        </w:rPr>
        <w:t>8.2.</w:t>
      </w:r>
      <w:r w:rsidR="00305D98" w:rsidRPr="000A7C7B">
        <w:rPr>
          <w:rFonts w:asciiTheme="minorBidi" w:hAnsiTheme="minorBidi" w:cstheme="minorBidi"/>
          <w:sz w:val="24"/>
          <w:szCs w:val="24"/>
        </w:rPr>
        <w:t>3</w:t>
      </w:r>
      <w:r w:rsidR="000A7C7B">
        <w:rPr>
          <w:rFonts w:asciiTheme="minorBidi" w:hAnsiTheme="minorBidi" w:cstheme="minorBidi" w:hint="cs"/>
          <w:sz w:val="24"/>
          <w:szCs w:val="24"/>
          <w:rtl/>
        </w:rPr>
        <w:t xml:space="preserve"> </w:t>
      </w:r>
      <w:r w:rsidR="00305D98" w:rsidRPr="000A7C7B">
        <w:rPr>
          <w:rFonts w:asciiTheme="minorBidi" w:hAnsiTheme="minorBidi" w:cstheme="minorBidi"/>
          <w:b/>
          <w:bCs/>
          <w:sz w:val="24"/>
          <w:szCs w:val="24"/>
          <w:u w:val="single"/>
          <w:rtl/>
        </w:rPr>
        <w:t>צפייה בסטטיסטיקות חיישנים</w:t>
      </w:r>
    </w:p>
    <w:p w14:paraId="1B148224" w14:textId="77777777" w:rsidR="003C3654" w:rsidRPr="00BD5C04" w:rsidRDefault="00305D98" w:rsidP="00BC396A">
      <w:pPr>
        <w:bidi/>
        <w:rPr>
          <w:rFonts w:asciiTheme="minorBidi" w:hAnsiTheme="minorBidi" w:cstheme="minorBidi"/>
          <w:sz w:val="24"/>
          <w:szCs w:val="24"/>
        </w:rPr>
      </w:pPr>
      <w:r w:rsidRPr="00634208">
        <w:rPr>
          <w:rFonts w:asciiTheme="minorBidi" w:hAnsiTheme="minorBidi" w:cstheme="minorBidi"/>
          <w:bCs/>
          <w:sz w:val="24"/>
          <w:szCs w:val="24"/>
          <w:rtl/>
        </w:rPr>
        <w:t>גישה לנתוני חיישנים:</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לחצו על הטאב "</w:t>
      </w:r>
      <w:r w:rsidRPr="00BD5C04">
        <w:rPr>
          <w:rFonts w:asciiTheme="minorBidi" w:hAnsiTheme="minorBidi" w:cstheme="minorBidi"/>
          <w:sz w:val="24"/>
          <w:szCs w:val="24"/>
        </w:rPr>
        <w:t>Indoor Stats</w:t>
      </w:r>
      <w:r w:rsidRPr="00BD5C04">
        <w:rPr>
          <w:rFonts w:asciiTheme="minorBidi" w:hAnsiTheme="minorBidi" w:cstheme="minorBidi"/>
          <w:sz w:val="24"/>
          <w:szCs w:val="24"/>
          <w:rtl/>
        </w:rPr>
        <w:t>" לצפייה בנתוני המעבדה הפנימיים או "</w:t>
      </w:r>
      <w:r w:rsidRPr="00BD5C04">
        <w:rPr>
          <w:rFonts w:asciiTheme="minorBidi" w:hAnsiTheme="minorBidi" w:cstheme="minorBidi"/>
          <w:sz w:val="24"/>
          <w:szCs w:val="24"/>
        </w:rPr>
        <w:t>Outdoor Stats</w:t>
      </w:r>
      <w:r w:rsidRPr="00BD5C04">
        <w:rPr>
          <w:rFonts w:asciiTheme="minorBidi" w:hAnsiTheme="minorBidi" w:cstheme="minorBidi"/>
          <w:sz w:val="24"/>
          <w:szCs w:val="24"/>
          <w:rtl/>
        </w:rPr>
        <w:t>" לצפייה בנתוני הסביבה החיצוניים.</w:t>
      </w:r>
    </w:p>
    <w:p w14:paraId="7CD14CC8" w14:textId="77777777" w:rsidR="003C3654" w:rsidRPr="00BD5C04" w:rsidRDefault="00305D98" w:rsidP="00BC396A">
      <w:pPr>
        <w:bidi/>
        <w:rPr>
          <w:rFonts w:asciiTheme="minorBidi" w:hAnsiTheme="minorBidi" w:cstheme="minorBidi"/>
          <w:b/>
          <w:bCs/>
          <w:sz w:val="24"/>
          <w:szCs w:val="24"/>
        </w:rPr>
      </w:pPr>
      <w:r w:rsidRPr="00BD5C04">
        <w:rPr>
          <w:rFonts w:asciiTheme="minorBidi" w:hAnsiTheme="minorBidi" w:cstheme="minorBidi"/>
          <w:b/>
          <w:bCs/>
          <w:sz w:val="24"/>
          <w:szCs w:val="24"/>
          <w:rtl/>
        </w:rPr>
        <w:t>סוגי נתונים זמינים</w:t>
      </w:r>
    </w:p>
    <w:p w14:paraId="047B8D38" w14:textId="77777777" w:rsidR="003C3654" w:rsidRPr="00BD5C04" w:rsidRDefault="00305D98">
      <w:pPr>
        <w:bidi/>
        <w:spacing w:before="100" w:after="100" w:line="240" w:lineRule="auto"/>
        <w:rPr>
          <w:rFonts w:asciiTheme="minorBidi" w:hAnsiTheme="minorBidi" w:cstheme="minorBidi"/>
          <w:sz w:val="24"/>
          <w:szCs w:val="24"/>
        </w:rPr>
      </w:pPr>
      <w:r w:rsidRPr="00BD5C04">
        <w:rPr>
          <w:rFonts w:asciiTheme="minorBidi" w:hAnsiTheme="minorBidi" w:cstheme="minorBidi"/>
          <w:b/>
          <w:bCs/>
          <w:sz w:val="24"/>
          <w:szCs w:val="24"/>
          <w:rtl/>
        </w:rPr>
        <w:t>חיישנים פנימיים:</w:t>
      </w:r>
      <w:r w:rsidRPr="00BD5C04">
        <w:rPr>
          <w:rFonts w:asciiTheme="minorBidi" w:hAnsiTheme="minorBidi" w:cstheme="minorBidi"/>
          <w:sz w:val="24"/>
          <w:szCs w:val="24"/>
          <w:rtl/>
        </w:rPr>
        <w:t xml:space="preserve"> טמפרטורה (°</w:t>
      </w:r>
      <w:r w:rsidRPr="00BD5C04">
        <w:rPr>
          <w:rFonts w:asciiTheme="minorBidi" w:hAnsiTheme="minorBidi" w:cstheme="minorBidi"/>
          <w:sz w:val="24"/>
          <w:szCs w:val="24"/>
        </w:rPr>
        <w:t>C</w:t>
      </w:r>
      <w:r w:rsidRPr="00BD5C04">
        <w:rPr>
          <w:rFonts w:asciiTheme="minorBidi" w:hAnsiTheme="minorBidi" w:cstheme="minorBidi"/>
          <w:sz w:val="24"/>
          <w:szCs w:val="24"/>
          <w:rtl/>
        </w:rPr>
        <w:t>) טמפרטורת המעבדה, לחות (%) רמת לחות יחסית, לחץ (</w:t>
      </w:r>
      <w:r w:rsidRPr="00BD5C04">
        <w:rPr>
          <w:rFonts w:asciiTheme="minorBidi" w:hAnsiTheme="minorBidi" w:cstheme="minorBidi"/>
          <w:sz w:val="24"/>
          <w:szCs w:val="24"/>
        </w:rPr>
        <w:t>hPa</w:t>
      </w:r>
      <w:r w:rsidRPr="00BD5C04">
        <w:rPr>
          <w:rFonts w:asciiTheme="minorBidi" w:hAnsiTheme="minorBidi" w:cstheme="minorBidi"/>
          <w:sz w:val="24"/>
          <w:szCs w:val="24"/>
          <w:rtl/>
        </w:rPr>
        <w:t>) לחץ אטמוספרי.</w:t>
      </w:r>
    </w:p>
    <w:p w14:paraId="12E55ADD" w14:textId="77777777" w:rsidR="003C3654" w:rsidRPr="00BD5C04" w:rsidRDefault="00305D98">
      <w:pPr>
        <w:bidi/>
        <w:spacing w:before="100" w:after="100" w:line="240" w:lineRule="auto"/>
        <w:rPr>
          <w:rFonts w:asciiTheme="minorBidi" w:hAnsiTheme="minorBidi" w:cstheme="minorBidi"/>
          <w:sz w:val="24"/>
          <w:szCs w:val="24"/>
        </w:rPr>
      </w:pPr>
      <w:r w:rsidRPr="00BD5C04">
        <w:rPr>
          <w:rFonts w:asciiTheme="minorBidi" w:hAnsiTheme="minorBidi" w:cstheme="minorBidi"/>
          <w:b/>
          <w:bCs/>
          <w:sz w:val="24"/>
          <w:szCs w:val="24"/>
          <w:rtl/>
        </w:rPr>
        <w:t>חיישנים חיצוניים:</w:t>
      </w:r>
      <w:r w:rsidRPr="00BD5C04">
        <w:rPr>
          <w:rFonts w:asciiTheme="minorBidi" w:hAnsiTheme="minorBidi" w:cstheme="minorBidi"/>
          <w:sz w:val="24"/>
          <w:szCs w:val="24"/>
          <w:rtl/>
        </w:rPr>
        <w:t xml:space="preserve"> אור (</w:t>
      </w:r>
      <w:r w:rsidRPr="00BD5C04">
        <w:rPr>
          <w:rFonts w:asciiTheme="minorBidi" w:hAnsiTheme="minorBidi" w:cstheme="minorBidi"/>
          <w:sz w:val="24"/>
          <w:szCs w:val="24"/>
        </w:rPr>
        <w:t>Dlight</w:t>
      </w:r>
      <w:r w:rsidRPr="00BD5C04">
        <w:rPr>
          <w:rFonts w:asciiTheme="minorBidi" w:hAnsiTheme="minorBidi" w:cstheme="minorBidi"/>
          <w:sz w:val="24"/>
          <w:szCs w:val="24"/>
          <w:rtl/>
        </w:rPr>
        <w:t>) עוצמת תאורה, לחות (%) רמת לחות יחסית, לחץ (</w:t>
      </w:r>
      <w:r w:rsidRPr="00BD5C04">
        <w:rPr>
          <w:rFonts w:asciiTheme="minorBidi" w:hAnsiTheme="minorBidi" w:cstheme="minorBidi"/>
          <w:sz w:val="24"/>
          <w:szCs w:val="24"/>
        </w:rPr>
        <w:t>hPa</w:t>
      </w:r>
      <w:r w:rsidRPr="00BD5C04">
        <w:rPr>
          <w:rFonts w:asciiTheme="minorBidi" w:hAnsiTheme="minorBidi" w:cstheme="minorBidi"/>
          <w:sz w:val="24"/>
          <w:szCs w:val="24"/>
          <w:rtl/>
        </w:rPr>
        <w:t>) לחץ אטמוספרי, טמפרטורה (°</w:t>
      </w:r>
      <w:r w:rsidRPr="00BD5C04">
        <w:rPr>
          <w:rFonts w:asciiTheme="minorBidi" w:hAnsiTheme="minorBidi" w:cstheme="minorBidi"/>
          <w:sz w:val="24"/>
          <w:szCs w:val="24"/>
        </w:rPr>
        <w:t>C</w:t>
      </w:r>
      <w:r w:rsidRPr="00BD5C04">
        <w:rPr>
          <w:rFonts w:asciiTheme="minorBidi" w:hAnsiTheme="minorBidi" w:cstheme="minorBidi"/>
          <w:sz w:val="24"/>
          <w:szCs w:val="24"/>
          <w:rtl/>
        </w:rPr>
        <w:t>) טמפרטורת הסביבה</w:t>
      </w:r>
    </w:p>
    <w:p w14:paraId="03DB88A3" w14:textId="77777777" w:rsidR="003C3654" w:rsidRPr="00BD5C04" w:rsidRDefault="00305D98" w:rsidP="00BC396A">
      <w:pPr>
        <w:bidi/>
        <w:rPr>
          <w:rFonts w:asciiTheme="minorBidi" w:hAnsiTheme="minorBidi" w:cstheme="minorBidi"/>
          <w:sz w:val="24"/>
          <w:szCs w:val="24"/>
        </w:rPr>
      </w:pPr>
      <w:r w:rsidRPr="00BE1423">
        <w:rPr>
          <w:rFonts w:asciiTheme="minorBidi" w:hAnsiTheme="minorBidi" w:cstheme="minorBidi"/>
          <w:bCs/>
          <w:sz w:val="24"/>
          <w:szCs w:val="24"/>
          <w:rtl/>
        </w:rPr>
        <w:t>תצוגות נתונים:</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ניתן לעבור בין שתי טאבים: </w:t>
      </w:r>
    </w:p>
    <w:p w14:paraId="1815791C" w14:textId="77777777" w:rsidR="003C3654" w:rsidRPr="00BD5C04" w:rsidRDefault="00305D98">
      <w:pPr>
        <w:bidi/>
        <w:spacing w:before="100" w:after="100" w:line="240" w:lineRule="auto"/>
        <w:rPr>
          <w:rFonts w:asciiTheme="minorBidi" w:hAnsiTheme="minorBidi" w:cstheme="minorBidi"/>
          <w:sz w:val="24"/>
          <w:szCs w:val="24"/>
        </w:rPr>
      </w:pPr>
      <w:r w:rsidRPr="00BD5C04">
        <w:rPr>
          <w:rFonts w:asciiTheme="minorBidi" w:hAnsiTheme="minorBidi" w:cstheme="minorBidi"/>
          <w:sz w:val="24"/>
          <w:szCs w:val="24"/>
        </w:rPr>
        <w:t>Graphs</w:t>
      </w:r>
      <w:r w:rsidRPr="00BD5C04">
        <w:rPr>
          <w:rFonts w:asciiTheme="minorBidi" w:hAnsiTheme="minorBidi" w:cstheme="minorBidi"/>
          <w:sz w:val="24"/>
          <w:szCs w:val="24"/>
          <w:rtl/>
        </w:rPr>
        <w:t xml:space="preserve"> - גרפים זמניים ותרשימי התפלגות. </w:t>
      </w:r>
      <w:r w:rsidRPr="00BD5C04">
        <w:rPr>
          <w:rFonts w:asciiTheme="minorBidi" w:hAnsiTheme="minorBidi" w:cstheme="minorBidi"/>
          <w:sz w:val="24"/>
          <w:szCs w:val="24"/>
        </w:rPr>
        <w:t>Tables</w:t>
      </w:r>
      <w:r w:rsidRPr="00BD5C04">
        <w:rPr>
          <w:rFonts w:asciiTheme="minorBidi" w:hAnsiTheme="minorBidi" w:cstheme="minorBidi"/>
          <w:sz w:val="24"/>
          <w:szCs w:val="24"/>
          <w:rtl/>
        </w:rPr>
        <w:t xml:space="preserve"> - סטטיסטיקות מספריות וטבלת נתונים גולמיים</w:t>
      </w:r>
    </w:p>
    <w:p w14:paraId="0AD3DAE0" w14:textId="67C47274" w:rsidR="003C3654" w:rsidRPr="00BD5C04" w:rsidRDefault="00212C36" w:rsidP="00BC396A">
      <w:pPr>
        <w:bidi/>
        <w:rPr>
          <w:rFonts w:asciiTheme="minorBidi" w:hAnsiTheme="minorBidi" w:cstheme="minorBidi"/>
          <w:sz w:val="24"/>
          <w:szCs w:val="24"/>
        </w:rPr>
      </w:pPr>
      <w:r w:rsidRPr="00BE1423">
        <w:rPr>
          <w:rFonts w:asciiTheme="minorBidi" w:hAnsiTheme="minorBidi" w:cstheme="minorBidi" w:hint="cs"/>
          <w:bCs/>
          <w:sz w:val="24"/>
          <w:szCs w:val="24"/>
          <w:rtl/>
        </w:rPr>
        <w:t>ריענו</w:t>
      </w:r>
      <w:r w:rsidRPr="00BE1423">
        <w:rPr>
          <w:rFonts w:asciiTheme="minorBidi" w:hAnsiTheme="minorBidi" w:cstheme="minorBidi"/>
          <w:bCs/>
          <w:sz w:val="24"/>
          <w:szCs w:val="24"/>
          <w:rtl/>
        </w:rPr>
        <w:t>ן</w:t>
      </w:r>
      <w:r w:rsidR="00305D98" w:rsidRPr="00BE1423">
        <w:rPr>
          <w:rFonts w:asciiTheme="minorBidi" w:hAnsiTheme="minorBidi" w:cstheme="minorBidi"/>
          <w:bCs/>
          <w:sz w:val="24"/>
          <w:szCs w:val="24"/>
          <w:rtl/>
        </w:rPr>
        <w:t xml:space="preserve"> נתונים:</w:t>
      </w:r>
      <w:r w:rsidR="00305D98" w:rsidRPr="00BD5C04">
        <w:rPr>
          <w:rFonts w:asciiTheme="minorBidi" w:hAnsiTheme="minorBidi" w:cstheme="minorBidi"/>
          <w:b/>
          <w:sz w:val="24"/>
          <w:szCs w:val="24"/>
          <w:rtl/>
        </w:rPr>
        <w:t xml:space="preserve"> </w:t>
      </w:r>
      <w:r w:rsidR="00305D98" w:rsidRPr="00BD5C04">
        <w:rPr>
          <w:rFonts w:asciiTheme="minorBidi" w:hAnsiTheme="minorBidi" w:cstheme="minorBidi"/>
          <w:sz w:val="24"/>
          <w:szCs w:val="24"/>
          <w:rtl/>
        </w:rPr>
        <w:t xml:space="preserve">לחצו על </w:t>
      </w:r>
      <w:r w:rsidR="00305D98" w:rsidRPr="00BD5C04">
        <w:rPr>
          <w:rFonts w:asciiTheme="minorBidi" w:hAnsiTheme="minorBidi" w:cstheme="minorBidi"/>
          <w:sz w:val="24"/>
          <w:szCs w:val="24"/>
        </w:rPr>
        <w:t>Refresh Stats</w:t>
      </w:r>
      <w:r w:rsidR="00305D98" w:rsidRPr="00BD5C04">
        <w:rPr>
          <w:rFonts w:asciiTheme="minorBidi" w:hAnsiTheme="minorBidi" w:cstheme="minorBidi"/>
          <w:sz w:val="24"/>
          <w:szCs w:val="24"/>
          <w:rtl/>
        </w:rPr>
        <w:t xml:space="preserve"> לעדכון הנתונים בזמן אמת. המערכת מציגה את 25 המדידות האחרונות.</w:t>
      </w:r>
    </w:p>
    <w:p w14:paraId="7C808396" w14:textId="77777777" w:rsidR="003C3654" w:rsidRPr="00BD5C04" w:rsidRDefault="00305D98" w:rsidP="00BC396A">
      <w:pPr>
        <w:bidi/>
        <w:rPr>
          <w:rFonts w:asciiTheme="minorBidi" w:hAnsiTheme="minorBidi" w:cstheme="minorBidi"/>
          <w:sz w:val="24"/>
          <w:szCs w:val="24"/>
        </w:rPr>
      </w:pPr>
      <w:r w:rsidRPr="00BE1423">
        <w:rPr>
          <w:rFonts w:asciiTheme="minorBidi" w:hAnsiTheme="minorBidi" w:cstheme="minorBidi"/>
          <w:bCs/>
          <w:sz w:val="24"/>
          <w:szCs w:val="24"/>
          <w:rtl/>
        </w:rPr>
        <w:t>הבנת הגרפים:</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גרפים זמניים מציגים מגמות לאורך זמן בחצי שעה האחרונה, תרשימי התפלגות מציגים התפלגות הערכים. לכל חיישן יש צבע ייחודי למניעת בלבול.</w:t>
      </w:r>
    </w:p>
    <w:p w14:paraId="694504E1" w14:textId="6DCB45F9" w:rsidR="003C3654" w:rsidRPr="00BD5C04" w:rsidRDefault="00EA3633" w:rsidP="00BC396A">
      <w:pPr>
        <w:bidi/>
        <w:rPr>
          <w:rFonts w:asciiTheme="minorBidi" w:hAnsiTheme="minorBidi" w:cstheme="minorBidi"/>
          <w:b/>
          <w:sz w:val="24"/>
          <w:szCs w:val="24"/>
        </w:rPr>
      </w:pPr>
      <w:r w:rsidRPr="00BD5C04">
        <w:rPr>
          <w:rFonts w:asciiTheme="minorBidi" w:hAnsiTheme="minorBidi" w:cstheme="minorBidi"/>
          <w:noProof/>
          <w:sz w:val="24"/>
          <w:szCs w:val="24"/>
        </w:rPr>
        <w:drawing>
          <wp:anchor distT="57150" distB="57150" distL="57150" distR="57150" simplePos="0" relativeHeight="251658245" behindDoc="0" locked="0" layoutInCell="1" hidden="0" allowOverlap="1" wp14:anchorId="74C62191" wp14:editId="57F2F499">
            <wp:simplePos x="0" y="0"/>
            <wp:positionH relativeFrom="margin">
              <wp:align>left</wp:align>
            </wp:positionH>
            <wp:positionV relativeFrom="paragraph">
              <wp:posOffset>8255</wp:posOffset>
            </wp:positionV>
            <wp:extent cx="2555240" cy="1069975"/>
            <wp:effectExtent l="0" t="0" r="0" b="0"/>
            <wp:wrapSquare wrapText="bothSides" distT="57150" distB="57150" distL="57150" distR="571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555240" cy="1069975"/>
                    </a:xfrm>
                    <a:prstGeom prst="rect">
                      <a:avLst/>
                    </a:prstGeom>
                    <a:ln/>
                  </pic:spPr>
                </pic:pic>
              </a:graphicData>
            </a:graphic>
          </wp:anchor>
        </w:drawing>
      </w:r>
      <w:r w:rsidR="00305D98" w:rsidRPr="00BD5C04">
        <w:rPr>
          <w:rFonts w:asciiTheme="minorBidi" w:hAnsiTheme="minorBidi" w:cstheme="minorBidi"/>
          <w:sz w:val="24"/>
          <w:szCs w:val="24"/>
        </w:rPr>
        <w:t>8.2.4</w:t>
      </w:r>
      <w:r w:rsidR="000A7C7B">
        <w:rPr>
          <w:rFonts w:asciiTheme="minorBidi" w:hAnsiTheme="minorBidi" w:cstheme="minorBidi" w:hint="cs"/>
          <w:sz w:val="24"/>
          <w:szCs w:val="24"/>
          <w:rtl/>
        </w:rPr>
        <w:t xml:space="preserve"> </w:t>
      </w:r>
      <w:r w:rsidR="00305D98" w:rsidRPr="00BD5C04">
        <w:rPr>
          <w:rStyle w:val="Style2Char"/>
          <w:rFonts w:asciiTheme="minorBidi" w:hAnsiTheme="minorBidi" w:cstheme="minorBidi"/>
          <w:rtl/>
        </w:rPr>
        <w:t>שימוש בחנות הנקודות (</w:t>
      </w:r>
      <w:r w:rsidR="00305D98" w:rsidRPr="00BD5C04">
        <w:rPr>
          <w:rStyle w:val="Style2Char"/>
          <w:rFonts w:asciiTheme="minorBidi" w:hAnsiTheme="minorBidi" w:cstheme="minorBidi"/>
        </w:rPr>
        <w:t>Worker</w:t>
      </w:r>
      <w:r w:rsidR="00305D98" w:rsidRPr="00BD5C04">
        <w:rPr>
          <w:rStyle w:val="Style2Char"/>
          <w:rFonts w:asciiTheme="minorBidi" w:hAnsiTheme="minorBidi" w:cstheme="minorBidi"/>
          <w:rtl/>
        </w:rPr>
        <w:t xml:space="preserve"> בלבד)</w:t>
      </w:r>
    </w:p>
    <w:p w14:paraId="7FE52053" w14:textId="35753DA9" w:rsidR="003C3654" w:rsidRPr="00A8781D" w:rsidRDefault="00305D98" w:rsidP="00127773">
      <w:pPr>
        <w:bidi/>
        <w:rPr>
          <w:rFonts w:asciiTheme="minorBidi" w:hAnsiTheme="minorBidi" w:cstheme="minorBidi"/>
          <w:b/>
          <w:bCs/>
          <w:sz w:val="24"/>
          <w:szCs w:val="24"/>
        </w:rPr>
      </w:pPr>
      <w:r w:rsidRPr="00BD5C04">
        <w:rPr>
          <w:rFonts w:asciiTheme="minorBidi" w:hAnsiTheme="minorBidi" w:cstheme="minorBidi"/>
          <w:bCs/>
          <w:sz w:val="24"/>
          <w:szCs w:val="24"/>
          <w:rtl/>
        </w:rPr>
        <w:t>גישה לחנות:</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לחצו על הטאב "</w:t>
      </w:r>
      <w:r w:rsidRPr="00BD5C04">
        <w:rPr>
          <w:rFonts w:asciiTheme="minorBidi" w:hAnsiTheme="minorBidi" w:cstheme="minorBidi"/>
          <w:sz w:val="24"/>
          <w:szCs w:val="24"/>
        </w:rPr>
        <w:t>Store</w:t>
      </w:r>
      <w:r w:rsidRPr="00BD5C04">
        <w:rPr>
          <w:rFonts w:asciiTheme="minorBidi" w:hAnsiTheme="minorBidi" w:cstheme="minorBidi"/>
          <w:sz w:val="24"/>
          <w:szCs w:val="24"/>
          <w:rtl/>
        </w:rPr>
        <w:t>" בתפריט העליון.</w:t>
      </w:r>
    </w:p>
    <w:p w14:paraId="14161168" w14:textId="77777777" w:rsidR="003C3654" w:rsidRPr="00BD5C04" w:rsidRDefault="00305D98">
      <w:pPr>
        <w:bidi/>
        <w:spacing w:before="100" w:after="100" w:line="240" w:lineRule="auto"/>
        <w:rPr>
          <w:rFonts w:asciiTheme="minorBidi" w:hAnsiTheme="minorBidi" w:cstheme="minorBidi"/>
          <w:sz w:val="24"/>
          <w:szCs w:val="24"/>
        </w:rPr>
      </w:pPr>
      <w:r w:rsidRPr="00A8781D">
        <w:rPr>
          <w:rFonts w:asciiTheme="minorBidi" w:hAnsiTheme="minorBidi" w:cstheme="minorBidi"/>
          <w:b/>
          <w:bCs/>
          <w:sz w:val="24"/>
          <w:szCs w:val="24"/>
          <w:rtl/>
        </w:rPr>
        <w:t>בדף החנות תוכלו לראות:</w:t>
      </w:r>
      <w:r w:rsidRPr="00BD5C04">
        <w:rPr>
          <w:rFonts w:asciiTheme="minorBidi" w:hAnsiTheme="minorBidi" w:cstheme="minorBidi"/>
          <w:sz w:val="24"/>
          <w:szCs w:val="24"/>
          <w:rtl/>
        </w:rPr>
        <w:t xml:space="preserve"> רשימת מתנות, מחיר לכל מתנה.</w:t>
      </w:r>
    </w:p>
    <w:p w14:paraId="2DA682FF" w14:textId="77777777" w:rsidR="003C3654" w:rsidRPr="00BD5C04" w:rsidRDefault="00305D98" w:rsidP="00BC396A">
      <w:pPr>
        <w:bidi/>
        <w:rPr>
          <w:rFonts w:asciiTheme="minorBidi" w:hAnsiTheme="minorBidi" w:cstheme="minorBidi"/>
          <w:sz w:val="24"/>
          <w:szCs w:val="24"/>
        </w:rPr>
      </w:pPr>
      <w:r w:rsidRPr="00A8781D">
        <w:rPr>
          <w:rFonts w:asciiTheme="minorBidi" w:hAnsiTheme="minorBidi" w:cstheme="minorBidi"/>
          <w:bCs/>
          <w:sz w:val="24"/>
          <w:szCs w:val="24"/>
          <w:rtl/>
        </w:rPr>
        <w:t>רכישת מתנה:</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בחרו מתנה מהרשימה, לחצו על </w:t>
      </w:r>
      <w:r w:rsidRPr="00BD5C04">
        <w:rPr>
          <w:rFonts w:asciiTheme="minorBidi" w:hAnsiTheme="minorBidi" w:cstheme="minorBidi"/>
          <w:sz w:val="24"/>
          <w:szCs w:val="24"/>
        </w:rPr>
        <w:t>Purchase</w:t>
      </w:r>
      <w:r w:rsidRPr="00BD5C04">
        <w:rPr>
          <w:rFonts w:asciiTheme="minorBidi" w:hAnsiTheme="minorBidi" w:cstheme="minorBidi"/>
          <w:sz w:val="24"/>
          <w:szCs w:val="24"/>
          <w:rtl/>
        </w:rPr>
        <w:t xml:space="preserve"> בחלון המתנה הרצויה. אישור רכישה יוצג מסך כהודעה.</w:t>
      </w:r>
    </w:p>
    <w:p w14:paraId="67FC3DA9" w14:textId="04512976" w:rsidR="003C3654" w:rsidRPr="00BE1423" w:rsidRDefault="00EA3633" w:rsidP="00BC396A">
      <w:pPr>
        <w:bidi/>
        <w:rPr>
          <w:rFonts w:asciiTheme="minorBidi" w:hAnsiTheme="minorBidi" w:cstheme="minorBidi"/>
          <w:b/>
          <w:bCs/>
          <w:sz w:val="24"/>
          <w:szCs w:val="24"/>
        </w:rPr>
      </w:pPr>
      <w:r w:rsidRPr="00BD5C04">
        <w:rPr>
          <w:rFonts w:asciiTheme="minorBidi" w:hAnsiTheme="minorBidi" w:cstheme="minorBidi"/>
          <w:noProof/>
          <w:sz w:val="24"/>
          <w:szCs w:val="24"/>
        </w:rPr>
        <w:drawing>
          <wp:anchor distT="0" distB="0" distL="0" distR="0" simplePos="0" relativeHeight="251658246" behindDoc="0" locked="0" layoutInCell="1" hidden="0" allowOverlap="1" wp14:anchorId="3599F330" wp14:editId="38B040FA">
            <wp:simplePos x="0" y="0"/>
            <wp:positionH relativeFrom="margin">
              <wp:align>left</wp:align>
            </wp:positionH>
            <wp:positionV relativeFrom="paragraph">
              <wp:posOffset>19050</wp:posOffset>
            </wp:positionV>
            <wp:extent cx="1018950" cy="275658"/>
            <wp:effectExtent l="0" t="0" r="0" b="0"/>
            <wp:wrapSquare wrapText="bothSides" distT="0" distB="0" distL="0" distR="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018950" cy="275658"/>
                    </a:xfrm>
                    <a:prstGeom prst="rect">
                      <a:avLst/>
                    </a:prstGeom>
                    <a:ln/>
                  </pic:spPr>
                </pic:pic>
              </a:graphicData>
            </a:graphic>
          </wp:anchor>
        </w:drawing>
      </w:r>
      <w:r w:rsidR="00305D98" w:rsidRPr="00BE1423">
        <w:rPr>
          <w:rFonts w:asciiTheme="minorBidi" w:hAnsiTheme="minorBidi" w:cstheme="minorBidi"/>
          <w:b/>
          <w:bCs/>
          <w:sz w:val="24"/>
          <w:szCs w:val="24"/>
          <w:rtl/>
        </w:rPr>
        <w:t>בדיקת יתרה ושגיאות</w:t>
      </w:r>
    </w:p>
    <w:p w14:paraId="52D6721B" w14:textId="36E82E9E" w:rsidR="003C3654" w:rsidRPr="00BD5C04" w:rsidRDefault="00305D98">
      <w:pPr>
        <w:numPr>
          <w:ilvl w:val="0"/>
          <w:numId w:val="45"/>
        </w:numPr>
        <w:bidi/>
        <w:spacing w:before="140" w:line="240" w:lineRule="auto"/>
        <w:ind w:left="960"/>
        <w:rPr>
          <w:rFonts w:asciiTheme="minorBidi" w:hAnsiTheme="minorBidi" w:cstheme="minorBidi"/>
          <w:b/>
          <w:bCs/>
          <w:sz w:val="24"/>
          <w:szCs w:val="24"/>
        </w:rPr>
      </w:pPr>
      <w:r w:rsidRPr="00BD5C04">
        <w:rPr>
          <w:rFonts w:asciiTheme="minorBidi" w:hAnsiTheme="minorBidi" w:cstheme="minorBidi"/>
          <w:sz w:val="24"/>
          <w:szCs w:val="24"/>
          <w:rtl/>
        </w:rPr>
        <w:t>יתרה מספקת: הרכישה תתבצע והנקודות יופחתו</w:t>
      </w:r>
    </w:p>
    <w:p w14:paraId="023314E2" w14:textId="77777777" w:rsidR="003C3654" w:rsidRPr="00BD5C04" w:rsidRDefault="00305D98">
      <w:pPr>
        <w:numPr>
          <w:ilvl w:val="0"/>
          <w:numId w:val="4"/>
        </w:numPr>
        <w:bidi/>
        <w:spacing w:line="240" w:lineRule="auto"/>
        <w:ind w:left="960"/>
        <w:rPr>
          <w:rFonts w:asciiTheme="minorBidi" w:hAnsiTheme="minorBidi" w:cstheme="minorBidi"/>
          <w:b/>
          <w:sz w:val="24"/>
          <w:szCs w:val="24"/>
        </w:rPr>
      </w:pPr>
      <w:r w:rsidRPr="00BD5C04">
        <w:rPr>
          <w:rFonts w:asciiTheme="minorBidi" w:hAnsiTheme="minorBidi" w:cstheme="minorBidi"/>
          <w:sz w:val="24"/>
          <w:szCs w:val="24"/>
          <w:rtl/>
        </w:rPr>
        <w:t>יתרה לא מספקת: תוצג הודעה על מחסור בנקודות</w:t>
      </w:r>
    </w:p>
    <w:p w14:paraId="5BDC9859" w14:textId="483964ED" w:rsidR="003C3654" w:rsidRPr="00BD5C04" w:rsidRDefault="00305D98" w:rsidP="00BC396A">
      <w:pPr>
        <w:bidi/>
        <w:rPr>
          <w:rFonts w:asciiTheme="minorBidi" w:hAnsiTheme="minorBidi" w:cstheme="minorBidi"/>
          <w:b/>
          <w:sz w:val="24"/>
          <w:szCs w:val="24"/>
        </w:rPr>
      </w:pPr>
      <w:r w:rsidRPr="00BD5C04">
        <w:rPr>
          <w:rFonts w:asciiTheme="minorBidi" w:hAnsiTheme="minorBidi" w:cstheme="minorBidi"/>
          <w:sz w:val="24"/>
          <w:szCs w:val="24"/>
        </w:rPr>
        <w:t>8.2.5</w:t>
      </w:r>
      <w:r w:rsidR="000A7C7B">
        <w:rPr>
          <w:rFonts w:asciiTheme="minorBidi" w:hAnsiTheme="minorBidi" w:cstheme="minorBidi" w:hint="cs"/>
          <w:sz w:val="24"/>
          <w:szCs w:val="24"/>
          <w:rtl/>
        </w:rPr>
        <w:t xml:space="preserve"> </w:t>
      </w:r>
      <w:r w:rsidRPr="00BD5C04">
        <w:rPr>
          <w:rStyle w:val="Style2Char"/>
          <w:rFonts w:asciiTheme="minorBidi" w:hAnsiTheme="minorBidi" w:cstheme="minorBidi"/>
          <w:rtl/>
        </w:rPr>
        <w:t>המשימות שלי</w:t>
      </w:r>
      <w:r w:rsidRPr="00BD5C04">
        <w:rPr>
          <w:rFonts w:asciiTheme="minorBidi" w:hAnsiTheme="minorBidi" w:cstheme="minorBidi"/>
          <w:noProof/>
          <w:sz w:val="24"/>
          <w:szCs w:val="24"/>
        </w:rPr>
        <w:drawing>
          <wp:anchor distT="114300" distB="114300" distL="114300" distR="114300" simplePos="0" relativeHeight="251658247" behindDoc="0" locked="0" layoutInCell="1" hidden="0" allowOverlap="1" wp14:anchorId="578A5D85" wp14:editId="07777777">
            <wp:simplePos x="0" y="0"/>
            <wp:positionH relativeFrom="column">
              <wp:posOffset>-63077</wp:posOffset>
            </wp:positionH>
            <wp:positionV relativeFrom="paragraph">
              <wp:posOffset>228054</wp:posOffset>
            </wp:positionV>
            <wp:extent cx="1331923" cy="1710925"/>
            <wp:effectExtent l="0" t="0" r="0" b="0"/>
            <wp:wrapSquare wrapText="bothSides" distT="114300" distB="114300" distL="114300" distR="11430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1331923" cy="1710925"/>
                    </a:xfrm>
                    <a:prstGeom prst="rect">
                      <a:avLst/>
                    </a:prstGeom>
                    <a:ln/>
                  </pic:spPr>
                </pic:pic>
              </a:graphicData>
            </a:graphic>
          </wp:anchor>
        </w:drawing>
      </w:r>
    </w:p>
    <w:p w14:paraId="38CD6EEA" w14:textId="77777777" w:rsidR="003C3654" w:rsidRPr="00BD5C04" w:rsidRDefault="00305D98" w:rsidP="00BC396A">
      <w:pPr>
        <w:bidi/>
        <w:rPr>
          <w:rFonts w:asciiTheme="minorBidi" w:hAnsiTheme="minorBidi" w:cstheme="minorBidi"/>
          <w:sz w:val="24"/>
          <w:szCs w:val="24"/>
        </w:rPr>
      </w:pPr>
      <w:r w:rsidRPr="00BD5C04">
        <w:rPr>
          <w:rFonts w:asciiTheme="minorBidi" w:hAnsiTheme="minorBidi" w:cstheme="minorBidi"/>
          <w:bCs/>
          <w:sz w:val="24"/>
          <w:szCs w:val="24"/>
          <w:rtl/>
        </w:rPr>
        <w:t>דף משימות:</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משימות נקבעות על ידי המנהלים. העובדים יכולים לקבוע מתי לקחת את המשימות שמופיעות אצלם.</w:t>
      </w:r>
    </w:p>
    <w:p w14:paraId="3C24E604" w14:textId="77777777" w:rsidR="003C3654" w:rsidRPr="00BD5C04" w:rsidRDefault="00305D98" w:rsidP="00BC396A">
      <w:pPr>
        <w:bidi/>
        <w:rPr>
          <w:rFonts w:asciiTheme="minorBidi" w:hAnsiTheme="minorBidi" w:cstheme="minorBidi"/>
          <w:b/>
          <w:sz w:val="24"/>
          <w:szCs w:val="24"/>
        </w:rPr>
      </w:pPr>
      <w:r w:rsidRPr="00127773">
        <w:rPr>
          <w:rFonts w:asciiTheme="minorBidi" w:hAnsiTheme="minorBidi" w:cstheme="minorBidi"/>
          <w:bCs/>
          <w:sz w:val="24"/>
          <w:szCs w:val="24"/>
          <w:rtl/>
        </w:rPr>
        <w:t>טעינה מחדש של משימות:</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על ידי לחיצה על כפתור ה </w:t>
      </w:r>
      <w:r w:rsidRPr="00BD5C04">
        <w:rPr>
          <w:rFonts w:asciiTheme="minorBidi" w:hAnsiTheme="minorBidi" w:cstheme="minorBidi"/>
          <w:sz w:val="24"/>
          <w:szCs w:val="24"/>
        </w:rPr>
        <w:t>Refresh Tasks</w:t>
      </w:r>
      <w:r w:rsidRPr="00BD5C04">
        <w:rPr>
          <w:rFonts w:asciiTheme="minorBidi" w:hAnsiTheme="minorBidi" w:cstheme="minorBidi"/>
          <w:sz w:val="24"/>
          <w:szCs w:val="24"/>
          <w:rtl/>
        </w:rPr>
        <w:t xml:space="preserve"> המשימות יעודנו</w:t>
      </w:r>
    </w:p>
    <w:p w14:paraId="6E990D94" w14:textId="77777777" w:rsidR="003C3654" w:rsidRPr="00BD5C04" w:rsidRDefault="00305D98" w:rsidP="00BC396A">
      <w:pPr>
        <w:bidi/>
        <w:rPr>
          <w:rFonts w:asciiTheme="minorBidi" w:hAnsiTheme="minorBidi" w:cstheme="minorBidi"/>
          <w:sz w:val="24"/>
          <w:szCs w:val="24"/>
        </w:rPr>
      </w:pPr>
      <w:r w:rsidRPr="00127773">
        <w:rPr>
          <w:rFonts w:asciiTheme="minorBidi" w:hAnsiTheme="minorBidi" w:cstheme="minorBidi"/>
          <w:bCs/>
          <w:sz w:val="24"/>
          <w:szCs w:val="24"/>
          <w:rtl/>
        </w:rPr>
        <w:t>משימות:</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לכל משימה יש שם משימה, תיאור, מספר נקודות שמקבלים, סטטוס ותאריך.</w:t>
      </w:r>
    </w:p>
    <w:p w14:paraId="00AAD6B6" w14:textId="77777777" w:rsidR="003C3654" w:rsidRPr="00BD5C04" w:rsidRDefault="00305D98">
      <w:pPr>
        <w:bidi/>
        <w:rPr>
          <w:rFonts w:asciiTheme="minorBidi" w:hAnsiTheme="minorBidi" w:cstheme="minorBidi"/>
          <w:sz w:val="24"/>
          <w:szCs w:val="24"/>
        </w:rPr>
      </w:pPr>
      <w:r w:rsidRPr="00BD5C04">
        <w:rPr>
          <w:rFonts w:asciiTheme="minorBidi" w:hAnsiTheme="minorBidi" w:cstheme="minorBidi"/>
          <w:sz w:val="24"/>
          <w:szCs w:val="24"/>
          <w:rtl/>
        </w:rPr>
        <w:t xml:space="preserve">על מנת </w:t>
      </w:r>
    </w:p>
    <w:p w14:paraId="34FBC5FB" w14:textId="77777777" w:rsidR="003C3654" w:rsidRPr="00BD5C04" w:rsidRDefault="00305D98">
      <w:pPr>
        <w:bidi/>
        <w:spacing w:after="160" w:line="240" w:lineRule="auto"/>
        <w:rPr>
          <w:rFonts w:asciiTheme="minorBidi" w:hAnsiTheme="minorBidi" w:cstheme="minorBidi"/>
          <w:sz w:val="24"/>
          <w:szCs w:val="24"/>
        </w:rPr>
      </w:pPr>
      <w:r w:rsidRPr="00BD5C04">
        <w:rPr>
          <w:rFonts w:asciiTheme="minorBidi" w:hAnsiTheme="minorBidi" w:cstheme="minorBidi"/>
          <w:sz w:val="24"/>
          <w:szCs w:val="24"/>
          <w:rtl/>
        </w:rPr>
        <w:t>לכל משימה יש את הנתונים הבאים:</w:t>
      </w:r>
    </w:p>
    <w:p w14:paraId="39E6FB10" w14:textId="77777777" w:rsidR="003C3654" w:rsidRPr="00BD5C04" w:rsidRDefault="00305D98">
      <w:pPr>
        <w:bidi/>
        <w:spacing w:after="160" w:line="240" w:lineRule="auto"/>
        <w:rPr>
          <w:rFonts w:asciiTheme="minorBidi" w:hAnsiTheme="minorBidi" w:cstheme="minorBidi"/>
          <w:sz w:val="24"/>
          <w:szCs w:val="24"/>
        </w:rPr>
      </w:pPr>
      <w:r w:rsidRPr="00BD5C04">
        <w:rPr>
          <w:rFonts w:asciiTheme="minorBidi" w:hAnsiTheme="minorBidi" w:cstheme="minorBidi"/>
          <w:sz w:val="24"/>
          <w:szCs w:val="24"/>
          <w:rtl/>
        </w:rPr>
        <w:t>שם משימה, תיאור, מספר נקודות שמקבלים, סטטוס, תאריך.</w:t>
      </w:r>
    </w:p>
    <w:p w14:paraId="6D3A61B9" w14:textId="77777777" w:rsidR="003C3654" w:rsidRPr="00BD5C04" w:rsidRDefault="00305D98">
      <w:pPr>
        <w:bidi/>
        <w:spacing w:after="160" w:line="240" w:lineRule="auto"/>
        <w:rPr>
          <w:rFonts w:asciiTheme="minorBidi" w:hAnsiTheme="minorBidi" w:cstheme="minorBidi"/>
          <w:sz w:val="24"/>
          <w:szCs w:val="24"/>
        </w:rPr>
      </w:pPr>
      <w:r w:rsidRPr="00BD5C04">
        <w:rPr>
          <w:rFonts w:asciiTheme="minorBidi" w:hAnsiTheme="minorBidi" w:cstheme="minorBidi"/>
          <w:sz w:val="24"/>
          <w:szCs w:val="24"/>
          <w:rtl/>
        </w:rPr>
        <w:t xml:space="preserve">על מנת להתחיל משימה יש ללחוץ על </w:t>
      </w:r>
      <w:r w:rsidRPr="00BD5C04">
        <w:rPr>
          <w:rFonts w:asciiTheme="minorBidi" w:hAnsiTheme="minorBidi" w:cstheme="minorBidi"/>
          <w:sz w:val="24"/>
          <w:szCs w:val="24"/>
        </w:rPr>
        <w:t>Start Task</w:t>
      </w:r>
    </w:p>
    <w:p w14:paraId="73C3F4AF" w14:textId="77777777" w:rsidR="003C3654" w:rsidRPr="00BD5C04" w:rsidRDefault="00305D98">
      <w:pPr>
        <w:bidi/>
        <w:spacing w:after="160" w:line="240" w:lineRule="auto"/>
        <w:rPr>
          <w:rFonts w:asciiTheme="minorBidi" w:hAnsiTheme="minorBidi" w:cstheme="minorBidi"/>
          <w:sz w:val="24"/>
          <w:szCs w:val="24"/>
        </w:rPr>
      </w:pPr>
      <w:r w:rsidRPr="00BD5C04">
        <w:rPr>
          <w:rFonts w:asciiTheme="minorBidi" w:hAnsiTheme="minorBidi" w:cstheme="minorBidi"/>
          <w:sz w:val="24"/>
          <w:szCs w:val="24"/>
          <w:rtl/>
        </w:rPr>
        <w:t xml:space="preserve">על מנת לסיים משימה יש ללחוץ על </w:t>
      </w:r>
      <w:r w:rsidRPr="00BD5C04">
        <w:rPr>
          <w:rFonts w:asciiTheme="minorBidi" w:hAnsiTheme="minorBidi" w:cstheme="minorBidi"/>
          <w:sz w:val="24"/>
          <w:szCs w:val="24"/>
        </w:rPr>
        <w:t>Mark Complete</w:t>
      </w:r>
    </w:p>
    <w:p w14:paraId="64A006E7" w14:textId="3ED78E99" w:rsidR="003C3654" w:rsidRPr="00BD5C04" w:rsidRDefault="00305D98" w:rsidP="00D9198C">
      <w:pPr>
        <w:bidi/>
        <w:spacing w:after="160" w:line="240" w:lineRule="auto"/>
        <w:rPr>
          <w:rFonts w:asciiTheme="minorBidi" w:hAnsiTheme="minorBidi" w:cstheme="minorBidi"/>
          <w:sz w:val="24"/>
          <w:szCs w:val="24"/>
        </w:rPr>
      </w:pPr>
      <w:r w:rsidRPr="00BD5C04">
        <w:rPr>
          <w:rFonts w:asciiTheme="minorBidi" w:hAnsiTheme="minorBidi" w:cstheme="minorBidi"/>
          <w:sz w:val="24"/>
          <w:szCs w:val="24"/>
          <w:rtl/>
        </w:rPr>
        <w:t>ולאחר כך נקבל הודעה והמשימה תמחק</w:t>
      </w:r>
    </w:p>
    <w:p w14:paraId="6A35BEDB" w14:textId="43E48764" w:rsidR="003C3654" w:rsidRPr="00B66D22" w:rsidRDefault="00305D98" w:rsidP="00BC396A">
      <w:pPr>
        <w:bidi/>
        <w:rPr>
          <w:rFonts w:asciiTheme="minorBidi" w:hAnsiTheme="minorBidi" w:cstheme="minorBidi"/>
          <w:sz w:val="24"/>
          <w:szCs w:val="24"/>
        </w:rPr>
      </w:pPr>
      <w:r w:rsidRPr="00BD5C04">
        <w:rPr>
          <w:rFonts w:asciiTheme="minorBidi" w:hAnsiTheme="minorBidi" w:cstheme="minorBidi"/>
          <w:sz w:val="24"/>
          <w:szCs w:val="24"/>
        </w:rPr>
        <w:t>8.2.6</w:t>
      </w:r>
      <w:r w:rsidR="000A7C7B">
        <w:rPr>
          <w:rFonts w:asciiTheme="minorBidi" w:hAnsiTheme="minorBidi" w:cstheme="minorBidi" w:hint="cs"/>
          <w:sz w:val="24"/>
          <w:szCs w:val="24"/>
          <w:rtl/>
        </w:rPr>
        <w:t xml:space="preserve"> </w:t>
      </w:r>
      <w:r w:rsidRPr="00BD5C04">
        <w:rPr>
          <w:rStyle w:val="Style2Char"/>
          <w:rFonts w:asciiTheme="minorBidi" w:hAnsiTheme="minorBidi" w:cstheme="minorBidi"/>
          <w:rtl/>
        </w:rPr>
        <w:t>שימוש בצ'אטבוט</w:t>
      </w:r>
    </w:p>
    <w:p w14:paraId="2AE7C9D3" w14:textId="77777777" w:rsidR="003C3654" w:rsidRPr="00BD5C04" w:rsidRDefault="00305D98" w:rsidP="00BC396A">
      <w:pPr>
        <w:bidi/>
        <w:rPr>
          <w:rFonts w:asciiTheme="minorBidi" w:hAnsiTheme="minorBidi" w:cstheme="minorBidi"/>
          <w:b/>
          <w:sz w:val="24"/>
          <w:szCs w:val="24"/>
        </w:rPr>
      </w:pPr>
      <w:r w:rsidRPr="00BD5C04">
        <w:rPr>
          <w:rFonts w:asciiTheme="minorBidi" w:hAnsiTheme="minorBidi" w:cstheme="minorBidi"/>
          <w:bCs/>
          <w:sz w:val="24"/>
          <w:szCs w:val="24"/>
          <w:rtl/>
        </w:rPr>
        <w:t>גישה לצ'אטבוט:</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לחצו על הטאב (</w:t>
      </w:r>
      <w:r w:rsidRPr="00BD5C04">
        <w:rPr>
          <w:rFonts w:asciiTheme="minorBidi" w:hAnsiTheme="minorBidi" w:cstheme="minorBidi"/>
          <w:sz w:val="24"/>
          <w:szCs w:val="24"/>
        </w:rPr>
        <w:t>Trunko(Chatbot</w:t>
      </w:r>
      <w:r w:rsidRPr="00BD5C04">
        <w:rPr>
          <w:rFonts w:asciiTheme="minorBidi" w:hAnsiTheme="minorBidi" w:cstheme="minorBidi"/>
          <w:sz w:val="24"/>
          <w:szCs w:val="24"/>
          <w:rtl/>
        </w:rPr>
        <w:t xml:space="preserve"> בתפריט העליון.</w:t>
      </w:r>
    </w:p>
    <w:p w14:paraId="19367D92" w14:textId="77777777" w:rsidR="003C3654" w:rsidRPr="00BD5C04" w:rsidRDefault="00305D98" w:rsidP="00BC396A">
      <w:pPr>
        <w:bidi/>
        <w:rPr>
          <w:rFonts w:asciiTheme="minorBidi" w:hAnsiTheme="minorBidi" w:cstheme="minorBidi"/>
          <w:sz w:val="24"/>
          <w:szCs w:val="24"/>
        </w:rPr>
      </w:pPr>
      <w:r w:rsidRPr="00BD5C04">
        <w:rPr>
          <w:rFonts w:asciiTheme="minorBidi" w:hAnsiTheme="minorBidi" w:cstheme="minorBidi"/>
          <w:sz w:val="24"/>
          <w:szCs w:val="24"/>
          <w:rtl/>
        </w:rPr>
        <w:t>שימוש ב-</w:t>
      </w:r>
      <w:r w:rsidRPr="00BD5C04">
        <w:rPr>
          <w:rFonts w:asciiTheme="minorBidi" w:hAnsiTheme="minorBidi" w:cstheme="minorBidi"/>
          <w:sz w:val="24"/>
          <w:szCs w:val="24"/>
        </w:rPr>
        <w:t>Trunko</w:t>
      </w:r>
      <w:r w:rsidRPr="00BD5C04">
        <w:rPr>
          <w:rFonts w:asciiTheme="minorBidi" w:hAnsiTheme="minorBidi" w:cstheme="minorBidi"/>
          <w:sz w:val="24"/>
          <w:szCs w:val="24"/>
          <w:rtl/>
        </w:rPr>
        <w:t>:</w:t>
      </w:r>
    </w:p>
    <w:p w14:paraId="5A7BFC51" w14:textId="77777777" w:rsidR="003C3654" w:rsidRPr="00BD5C04" w:rsidRDefault="00305D98">
      <w:pPr>
        <w:pBdr>
          <w:top w:val="none" w:sz="0" w:space="1" w:color="000000"/>
          <w:bottom w:val="none" w:sz="0" w:space="1" w:color="000000"/>
          <w:between w:val="none" w:sz="0" w:space="1" w:color="000000"/>
        </w:pBdr>
        <w:bidi/>
        <w:spacing w:line="240" w:lineRule="auto"/>
        <w:rPr>
          <w:rFonts w:asciiTheme="minorBidi" w:hAnsiTheme="minorBidi" w:cstheme="minorBidi"/>
          <w:sz w:val="24"/>
          <w:szCs w:val="24"/>
        </w:rPr>
      </w:pPr>
      <w:r w:rsidRPr="00BD5C04">
        <w:rPr>
          <w:rFonts w:asciiTheme="minorBidi" w:hAnsiTheme="minorBidi" w:cstheme="minorBidi"/>
          <w:bCs/>
          <w:sz w:val="24"/>
          <w:szCs w:val="24"/>
          <w:rtl/>
        </w:rPr>
        <w:t>שאילת שאלות:</w:t>
      </w:r>
      <w:r w:rsidRPr="00BD5C04">
        <w:rPr>
          <w:rFonts w:asciiTheme="minorBidi" w:hAnsiTheme="minorBidi" w:cstheme="minorBidi"/>
          <w:sz w:val="24"/>
          <w:szCs w:val="24"/>
          <w:rtl/>
        </w:rPr>
        <w:t xml:space="preserve"> הקלידו שאלה בתיבת הטקסט, למשל: "מה הטמפרטורה הממוצעת במעבדה?"</w:t>
      </w:r>
      <w:r w:rsidRPr="00BD5C04">
        <w:rPr>
          <w:rFonts w:asciiTheme="minorBidi" w:hAnsiTheme="minorBidi" w:cstheme="minorBidi"/>
          <w:b/>
          <w:sz w:val="24"/>
          <w:szCs w:val="24"/>
        </w:rPr>
        <w:t xml:space="preserve">', </w:t>
      </w:r>
      <w:r w:rsidRPr="00BD5C04">
        <w:rPr>
          <w:rFonts w:asciiTheme="minorBidi" w:hAnsiTheme="minorBidi" w:cstheme="minorBidi"/>
          <w:sz w:val="24"/>
          <w:szCs w:val="24"/>
          <w:rtl/>
        </w:rPr>
        <w:t>"איך השתנתה הלחות השבוע?" וכו'.</w:t>
      </w:r>
    </w:p>
    <w:p w14:paraId="618B84B1" w14:textId="77777777" w:rsidR="003C3654" w:rsidRPr="00BD5C04" w:rsidRDefault="00305D98">
      <w:pPr>
        <w:pBdr>
          <w:top w:val="none" w:sz="0" w:space="1" w:color="000000"/>
          <w:bottom w:val="none" w:sz="0" w:space="1" w:color="000000"/>
          <w:between w:val="none" w:sz="0" w:space="1" w:color="000000"/>
        </w:pBdr>
        <w:bidi/>
        <w:spacing w:line="240" w:lineRule="auto"/>
        <w:rPr>
          <w:rFonts w:asciiTheme="minorBidi" w:hAnsiTheme="minorBidi" w:cstheme="minorBidi"/>
          <w:sz w:val="24"/>
          <w:szCs w:val="24"/>
        </w:rPr>
      </w:pPr>
      <w:r w:rsidRPr="00BD5C04">
        <w:rPr>
          <w:rFonts w:asciiTheme="minorBidi" w:hAnsiTheme="minorBidi" w:cstheme="minorBidi"/>
          <w:bCs/>
          <w:sz w:val="24"/>
          <w:szCs w:val="24"/>
          <w:rtl/>
        </w:rPr>
        <w:t>שליחת שאלה:</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לחצו על כפתור </w:t>
      </w:r>
      <w:r w:rsidRPr="00BD5C04">
        <w:rPr>
          <w:rFonts w:asciiTheme="minorBidi" w:hAnsiTheme="minorBidi" w:cstheme="minorBidi"/>
          <w:sz w:val="24"/>
          <w:szCs w:val="24"/>
        </w:rPr>
        <w:t>Send</w:t>
      </w:r>
      <w:r w:rsidRPr="00BD5C04">
        <w:rPr>
          <w:rFonts w:asciiTheme="minorBidi" w:hAnsiTheme="minorBidi" w:cstheme="minorBidi"/>
          <w:sz w:val="24"/>
          <w:szCs w:val="24"/>
          <w:rtl/>
        </w:rPr>
        <w:t xml:space="preserve">, לאחר מכן הצ'אטבוט </w:t>
      </w:r>
      <w:r w:rsidR="00D2304E" w:rsidRPr="00BD5C04">
        <w:rPr>
          <w:rFonts w:asciiTheme="minorBidi" w:hAnsiTheme="minorBidi" w:cstheme="minorBidi" w:hint="cs"/>
          <w:sz w:val="24"/>
          <w:szCs w:val="24"/>
          <w:rtl/>
        </w:rPr>
        <w:t>יית</w:t>
      </w:r>
      <w:r w:rsidR="00D2304E" w:rsidRPr="00BD5C04">
        <w:rPr>
          <w:rFonts w:asciiTheme="minorBidi" w:hAnsiTheme="minorBidi" w:cstheme="minorBidi"/>
          <w:sz w:val="24"/>
          <w:szCs w:val="24"/>
          <w:rtl/>
        </w:rPr>
        <w:t>ן</w:t>
      </w:r>
      <w:r w:rsidRPr="00BD5C04">
        <w:rPr>
          <w:rFonts w:asciiTheme="minorBidi" w:hAnsiTheme="minorBidi" w:cstheme="minorBidi"/>
          <w:sz w:val="24"/>
          <w:szCs w:val="24"/>
          <w:rtl/>
        </w:rPr>
        <w:t xml:space="preserve"> תשובה לשאלה.</w:t>
      </w:r>
      <w:r w:rsidRPr="00BD5C04">
        <w:rPr>
          <w:rFonts w:asciiTheme="minorBidi" w:hAnsiTheme="minorBidi" w:cstheme="minorBidi"/>
          <w:noProof/>
          <w:sz w:val="24"/>
          <w:szCs w:val="24"/>
        </w:rPr>
        <w:drawing>
          <wp:anchor distT="57150" distB="57150" distL="57150" distR="57150" simplePos="0" relativeHeight="251658248" behindDoc="0" locked="0" layoutInCell="1" hidden="0" allowOverlap="1" wp14:anchorId="2A44A67F" wp14:editId="07777777">
            <wp:simplePos x="0" y="0"/>
            <wp:positionH relativeFrom="column">
              <wp:posOffset>-312660</wp:posOffset>
            </wp:positionH>
            <wp:positionV relativeFrom="paragraph">
              <wp:posOffset>174327</wp:posOffset>
            </wp:positionV>
            <wp:extent cx="3282977" cy="827417"/>
            <wp:effectExtent l="0" t="0" r="0" b="0"/>
            <wp:wrapSquare wrapText="bothSides" distT="57150" distB="57150" distL="57150" distR="5715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3282977" cy="827417"/>
                    </a:xfrm>
                    <a:prstGeom prst="rect">
                      <a:avLst/>
                    </a:prstGeom>
                    <a:ln/>
                  </pic:spPr>
                </pic:pic>
              </a:graphicData>
            </a:graphic>
          </wp:anchor>
        </w:drawing>
      </w:r>
    </w:p>
    <w:p w14:paraId="406E6F44" w14:textId="084E5B3E" w:rsidR="003C3654" w:rsidRPr="00127773" w:rsidRDefault="00305D98" w:rsidP="00BC396A">
      <w:pPr>
        <w:bidi/>
        <w:rPr>
          <w:rFonts w:asciiTheme="minorBidi" w:hAnsiTheme="minorBidi" w:cstheme="minorBidi"/>
          <w:b/>
          <w:bCs/>
          <w:sz w:val="24"/>
          <w:szCs w:val="24"/>
        </w:rPr>
      </w:pPr>
      <w:r w:rsidRPr="00127773">
        <w:rPr>
          <w:rFonts w:asciiTheme="minorBidi" w:hAnsiTheme="minorBidi" w:cstheme="minorBidi"/>
          <w:b/>
          <w:bCs/>
          <w:sz w:val="24"/>
          <w:szCs w:val="24"/>
          <w:rtl/>
        </w:rPr>
        <w:t xml:space="preserve">יכולות מתקדמות של </w:t>
      </w:r>
      <w:r w:rsidRPr="00127773">
        <w:rPr>
          <w:rFonts w:asciiTheme="minorBidi" w:hAnsiTheme="minorBidi" w:cstheme="minorBidi"/>
          <w:b/>
          <w:bCs/>
          <w:sz w:val="24"/>
          <w:szCs w:val="24"/>
        </w:rPr>
        <w:t>Trunko</w:t>
      </w:r>
    </w:p>
    <w:p w14:paraId="67AF4BEF" w14:textId="0CAE3912" w:rsidR="003C3654" w:rsidRPr="00BD5C04" w:rsidRDefault="00305D98">
      <w:pPr>
        <w:numPr>
          <w:ilvl w:val="0"/>
          <w:numId w:val="1"/>
        </w:numPr>
        <w:bidi/>
        <w:spacing w:before="140" w:line="240" w:lineRule="auto"/>
        <w:ind w:left="637"/>
        <w:rPr>
          <w:rFonts w:asciiTheme="minorBidi" w:hAnsiTheme="minorBidi" w:cstheme="minorBidi"/>
          <w:b/>
          <w:bCs/>
          <w:sz w:val="24"/>
          <w:szCs w:val="24"/>
        </w:rPr>
      </w:pPr>
      <w:r w:rsidRPr="00BD5C04">
        <w:rPr>
          <w:rFonts w:asciiTheme="minorBidi" w:hAnsiTheme="minorBidi" w:cstheme="minorBidi"/>
          <w:sz w:val="24"/>
          <w:szCs w:val="24"/>
          <w:rtl/>
        </w:rPr>
        <w:t>ניתוח נתונים: מסביר מגמות ושינויים בנתוני החיישנים</w:t>
      </w:r>
    </w:p>
    <w:p w14:paraId="09AC91B3" w14:textId="77777777" w:rsidR="003C3654" w:rsidRPr="00BD5C04" w:rsidRDefault="00305D98">
      <w:pPr>
        <w:numPr>
          <w:ilvl w:val="0"/>
          <w:numId w:val="6"/>
        </w:numPr>
        <w:bidi/>
        <w:spacing w:line="240" w:lineRule="auto"/>
        <w:ind w:left="637"/>
        <w:rPr>
          <w:rFonts w:asciiTheme="minorBidi" w:hAnsiTheme="minorBidi" w:cstheme="minorBidi"/>
          <w:b/>
          <w:sz w:val="24"/>
          <w:szCs w:val="24"/>
        </w:rPr>
      </w:pPr>
      <w:r w:rsidRPr="00BD5C04">
        <w:rPr>
          <w:rFonts w:asciiTheme="minorBidi" w:hAnsiTheme="minorBidi" w:cstheme="minorBidi"/>
          <w:sz w:val="24"/>
          <w:szCs w:val="24"/>
          <w:rtl/>
        </w:rPr>
        <w:t>השוואות: משווה בין חיישנים שונים או תקופות זמן</w:t>
      </w:r>
    </w:p>
    <w:p w14:paraId="3B15A026" w14:textId="77777777" w:rsidR="003C3654" w:rsidRPr="00BD5C04" w:rsidRDefault="00305D98">
      <w:pPr>
        <w:numPr>
          <w:ilvl w:val="0"/>
          <w:numId w:val="11"/>
        </w:numPr>
        <w:bidi/>
        <w:spacing w:after="140" w:line="240" w:lineRule="auto"/>
        <w:ind w:left="637"/>
        <w:rPr>
          <w:rFonts w:asciiTheme="minorBidi" w:hAnsiTheme="minorBidi" w:cstheme="minorBidi"/>
          <w:b/>
          <w:sz w:val="24"/>
          <w:szCs w:val="24"/>
        </w:rPr>
      </w:pPr>
      <w:r w:rsidRPr="00BD5C04">
        <w:rPr>
          <w:rFonts w:asciiTheme="minorBidi" w:hAnsiTheme="minorBidi" w:cstheme="minorBidi"/>
          <w:sz w:val="24"/>
          <w:szCs w:val="24"/>
          <w:rtl/>
        </w:rPr>
        <w:t>זיכרון שיחה: זוכר את השאלות הקודמות בשיחה</w:t>
      </w:r>
    </w:p>
    <w:p w14:paraId="40C9CF9C" w14:textId="77777777" w:rsidR="003C3654" w:rsidRPr="00127773" w:rsidRDefault="00305D98" w:rsidP="00BC396A">
      <w:pPr>
        <w:bidi/>
        <w:rPr>
          <w:rFonts w:asciiTheme="minorBidi" w:hAnsiTheme="minorBidi" w:cstheme="minorBidi"/>
          <w:b/>
          <w:bCs/>
          <w:sz w:val="24"/>
          <w:szCs w:val="24"/>
        </w:rPr>
      </w:pPr>
      <w:r w:rsidRPr="00127773">
        <w:rPr>
          <w:rFonts w:asciiTheme="minorBidi" w:hAnsiTheme="minorBidi" w:cstheme="minorBidi"/>
          <w:b/>
          <w:bCs/>
          <w:sz w:val="24"/>
          <w:szCs w:val="24"/>
          <w:rtl/>
        </w:rPr>
        <w:t>טיפים לשימוש מיטבי</w:t>
      </w:r>
    </w:p>
    <w:p w14:paraId="192E57B6" w14:textId="77777777" w:rsidR="003C3654" w:rsidRPr="00BD5C04" w:rsidRDefault="00305D98">
      <w:pPr>
        <w:numPr>
          <w:ilvl w:val="0"/>
          <w:numId w:val="49"/>
        </w:numPr>
        <w:bidi/>
        <w:spacing w:before="140" w:line="240" w:lineRule="auto"/>
        <w:ind w:left="637"/>
        <w:rPr>
          <w:rFonts w:asciiTheme="minorBidi" w:hAnsiTheme="minorBidi" w:cstheme="minorBidi"/>
          <w:b/>
          <w:sz w:val="24"/>
          <w:szCs w:val="24"/>
        </w:rPr>
      </w:pPr>
      <w:r w:rsidRPr="00BD5C04">
        <w:rPr>
          <w:rFonts w:asciiTheme="minorBidi" w:hAnsiTheme="minorBidi" w:cstheme="minorBidi"/>
          <w:sz w:val="24"/>
          <w:szCs w:val="24"/>
          <w:rtl/>
        </w:rPr>
        <w:t>היו ספציפיים: "טמפרטורה פנימית אתמול" עדיף מ-"טמפרטורה"</w:t>
      </w:r>
    </w:p>
    <w:p w14:paraId="11471ABE" w14:textId="77777777" w:rsidR="003C3654" w:rsidRPr="00BD5C04" w:rsidRDefault="00305D98">
      <w:pPr>
        <w:numPr>
          <w:ilvl w:val="0"/>
          <w:numId w:val="48"/>
        </w:numPr>
        <w:bidi/>
        <w:spacing w:line="240" w:lineRule="auto"/>
        <w:ind w:left="637"/>
        <w:rPr>
          <w:rFonts w:asciiTheme="minorBidi" w:hAnsiTheme="minorBidi" w:cstheme="minorBidi"/>
          <w:b/>
          <w:sz w:val="24"/>
          <w:szCs w:val="24"/>
        </w:rPr>
      </w:pPr>
      <w:r w:rsidRPr="00BD5C04">
        <w:rPr>
          <w:rFonts w:asciiTheme="minorBidi" w:hAnsiTheme="minorBidi" w:cstheme="minorBidi"/>
          <w:sz w:val="24"/>
          <w:szCs w:val="24"/>
          <w:rtl/>
        </w:rPr>
        <w:t>שאלו על מגמות: "איך השתנה..." או "מה ההבדל..."</w:t>
      </w:r>
    </w:p>
    <w:p w14:paraId="06A5C532" w14:textId="77777777" w:rsidR="00BC396A" w:rsidRPr="00BD5C04" w:rsidRDefault="00BC396A" w:rsidP="00BC396A">
      <w:pPr>
        <w:bidi/>
        <w:spacing w:line="240" w:lineRule="auto"/>
        <w:rPr>
          <w:rFonts w:asciiTheme="minorBidi" w:hAnsiTheme="minorBidi" w:cstheme="minorBidi"/>
          <w:b/>
          <w:sz w:val="24"/>
          <w:szCs w:val="24"/>
        </w:rPr>
      </w:pPr>
    </w:p>
    <w:p w14:paraId="208AB993" w14:textId="77777777" w:rsidR="003C3654" w:rsidRPr="00BD5C04" w:rsidRDefault="00BC396A" w:rsidP="00BC396A">
      <w:pPr>
        <w:bidi/>
        <w:rPr>
          <w:rFonts w:asciiTheme="minorBidi" w:hAnsiTheme="minorBidi" w:cstheme="minorBidi"/>
          <w:b/>
          <w:sz w:val="24"/>
          <w:szCs w:val="24"/>
        </w:rPr>
      </w:pPr>
      <w:r w:rsidRPr="00BD5C04">
        <w:rPr>
          <w:rFonts w:asciiTheme="minorBidi" w:hAnsiTheme="minorBidi" w:cstheme="minorBidi"/>
          <w:noProof/>
          <w:sz w:val="24"/>
          <w:szCs w:val="24"/>
        </w:rPr>
        <w:drawing>
          <wp:anchor distT="114300" distB="114300" distL="114300" distR="114300" simplePos="0" relativeHeight="251658249" behindDoc="0" locked="0" layoutInCell="1" hidden="0" allowOverlap="1" wp14:anchorId="6BEBBF85" wp14:editId="3E14896B">
            <wp:simplePos x="0" y="0"/>
            <wp:positionH relativeFrom="margin">
              <wp:align>left</wp:align>
            </wp:positionH>
            <wp:positionV relativeFrom="paragraph">
              <wp:posOffset>79020</wp:posOffset>
            </wp:positionV>
            <wp:extent cx="2841317" cy="879032"/>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841317" cy="879032"/>
                    </a:xfrm>
                    <a:prstGeom prst="rect">
                      <a:avLst/>
                    </a:prstGeom>
                    <a:ln/>
                  </pic:spPr>
                </pic:pic>
              </a:graphicData>
            </a:graphic>
          </wp:anchor>
        </w:drawing>
      </w:r>
      <w:r w:rsidR="00305D98" w:rsidRPr="00BD5C04">
        <w:rPr>
          <w:rFonts w:asciiTheme="minorBidi" w:hAnsiTheme="minorBidi" w:cstheme="minorBidi"/>
          <w:color w:val="000000" w:themeColor="text1"/>
          <w:sz w:val="24"/>
          <w:szCs w:val="24"/>
        </w:rPr>
        <w:t>8.2.7</w:t>
      </w:r>
      <w:r w:rsidR="00A8781D">
        <w:rPr>
          <w:rFonts w:asciiTheme="minorBidi" w:hAnsiTheme="minorBidi" w:cstheme="minorBidi" w:hint="cs"/>
          <w:color w:val="000000" w:themeColor="text1"/>
          <w:sz w:val="24"/>
          <w:szCs w:val="24"/>
          <w:rtl/>
        </w:rPr>
        <w:t xml:space="preserve"> </w:t>
      </w:r>
      <w:r w:rsidR="00305D98" w:rsidRPr="00BD5C04">
        <w:rPr>
          <w:rStyle w:val="Style2Char"/>
          <w:rFonts w:asciiTheme="minorBidi" w:hAnsiTheme="minorBidi" w:cstheme="minorBidi"/>
          <w:rtl/>
        </w:rPr>
        <w:t>ניהול פרופיל אישי (</w:t>
      </w:r>
      <w:r w:rsidR="00305D98" w:rsidRPr="00BD5C04">
        <w:rPr>
          <w:rStyle w:val="Style2Char"/>
          <w:rFonts w:asciiTheme="minorBidi" w:hAnsiTheme="minorBidi" w:cstheme="minorBidi"/>
        </w:rPr>
        <w:t>Worker</w:t>
      </w:r>
      <w:r w:rsidR="00305D98" w:rsidRPr="00BD5C04">
        <w:rPr>
          <w:rStyle w:val="Style2Char"/>
          <w:rFonts w:asciiTheme="minorBidi" w:hAnsiTheme="minorBidi" w:cstheme="minorBidi"/>
          <w:rtl/>
        </w:rPr>
        <w:t xml:space="preserve"> בלבד)</w:t>
      </w:r>
    </w:p>
    <w:p w14:paraId="04FE0EE7" w14:textId="77777777" w:rsidR="003C3654" w:rsidRPr="00BD5C04" w:rsidRDefault="00305D98" w:rsidP="00BC396A">
      <w:pPr>
        <w:bidi/>
        <w:rPr>
          <w:rFonts w:asciiTheme="minorBidi" w:hAnsiTheme="minorBidi" w:cstheme="minorBidi"/>
          <w:sz w:val="24"/>
          <w:szCs w:val="24"/>
        </w:rPr>
      </w:pPr>
      <w:r w:rsidRPr="00BD5C04">
        <w:rPr>
          <w:rFonts w:asciiTheme="minorBidi" w:hAnsiTheme="minorBidi" w:cstheme="minorBidi"/>
          <w:bCs/>
          <w:sz w:val="24"/>
          <w:szCs w:val="24"/>
          <w:rtl/>
        </w:rPr>
        <w:t>גישה לפרופיל</w:t>
      </w:r>
      <w:r w:rsidRPr="00BD5C04">
        <w:rPr>
          <w:rFonts w:asciiTheme="minorBidi" w:hAnsiTheme="minorBidi" w:cstheme="minorBidi"/>
          <w:b/>
          <w:sz w:val="24"/>
          <w:szCs w:val="24"/>
          <w:rtl/>
        </w:rPr>
        <w:t xml:space="preserve"> - </w:t>
      </w:r>
      <w:r w:rsidRPr="00BD5C04">
        <w:rPr>
          <w:rFonts w:asciiTheme="minorBidi" w:hAnsiTheme="minorBidi" w:cstheme="minorBidi"/>
          <w:sz w:val="24"/>
          <w:szCs w:val="24"/>
          <w:rtl/>
        </w:rPr>
        <w:t>לחצו על הטאב "</w:t>
      </w:r>
      <w:r w:rsidRPr="00BD5C04">
        <w:rPr>
          <w:rFonts w:asciiTheme="minorBidi" w:hAnsiTheme="minorBidi" w:cstheme="minorBidi"/>
          <w:sz w:val="24"/>
          <w:szCs w:val="24"/>
        </w:rPr>
        <w:t>Profile</w:t>
      </w:r>
      <w:r w:rsidRPr="00BD5C04">
        <w:rPr>
          <w:rFonts w:asciiTheme="minorBidi" w:hAnsiTheme="minorBidi" w:cstheme="minorBidi"/>
          <w:sz w:val="24"/>
          <w:szCs w:val="24"/>
          <w:rtl/>
        </w:rPr>
        <w:t>" בתפריט העליון.</w:t>
      </w:r>
    </w:p>
    <w:p w14:paraId="218E66DF" w14:textId="77777777" w:rsidR="003C3654" w:rsidRPr="00BD5C04" w:rsidRDefault="00305D98">
      <w:pPr>
        <w:bidi/>
        <w:spacing w:before="100" w:after="100" w:line="240" w:lineRule="auto"/>
        <w:rPr>
          <w:rFonts w:asciiTheme="minorBidi" w:hAnsiTheme="minorBidi" w:cstheme="minorBidi"/>
          <w:sz w:val="24"/>
          <w:szCs w:val="24"/>
        </w:rPr>
      </w:pPr>
      <w:r w:rsidRPr="00BD5C04">
        <w:rPr>
          <w:rFonts w:asciiTheme="minorBidi" w:hAnsiTheme="minorBidi" w:cstheme="minorBidi"/>
          <w:sz w:val="24"/>
          <w:szCs w:val="24"/>
          <w:rtl/>
        </w:rPr>
        <w:t>בדף הפרופיל תוכלו לראות: רשימת מתנות שרכשתם עם אפשרות לממש אותם.</w:t>
      </w:r>
    </w:p>
    <w:p w14:paraId="6F0D4044" w14:textId="77777777" w:rsidR="003C3654" w:rsidRPr="00127773" w:rsidRDefault="00305D98" w:rsidP="00BC396A">
      <w:pPr>
        <w:bidi/>
        <w:rPr>
          <w:rFonts w:asciiTheme="minorBidi" w:hAnsiTheme="minorBidi" w:cstheme="minorBidi"/>
          <w:b/>
          <w:bCs/>
          <w:sz w:val="24"/>
          <w:szCs w:val="24"/>
        </w:rPr>
      </w:pPr>
      <w:r w:rsidRPr="00127773">
        <w:rPr>
          <w:rFonts w:asciiTheme="minorBidi" w:hAnsiTheme="minorBidi" w:cstheme="minorBidi"/>
          <w:b/>
          <w:bCs/>
          <w:sz w:val="24"/>
          <w:szCs w:val="24"/>
          <w:rtl/>
        </w:rPr>
        <w:t>מימוש במתנות</w:t>
      </w:r>
    </w:p>
    <w:p w14:paraId="6A6766F0" w14:textId="77777777" w:rsidR="003C3654" w:rsidRPr="00BD5C04" w:rsidRDefault="00305D98">
      <w:pPr>
        <w:bidi/>
        <w:rPr>
          <w:rFonts w:asciiTheme="minorBidi" w:hAnsiTheme="minorBidi" w:cstheme="minorBidi"/>
          <w:sz w:val="24"/>
          <w:szCs w:val="24"/>
        </w:rPr>
      </w:pPr>
      <w:r w:rsidRPr="00BD5C04">
        <w:rPr>
          <w:rFonts w:asciiTheme="minorBidi" w:hAnsiTheme="minorBidi" w:cstheme="minorBidi"/>
          <w:sz w:val="24"/>
          <w:szCs w:val="24"/>
          <w:rtl/>
        </w:rPr>
        <w:t xml:space="preserve">ניתן לממש מתנות על ידי לחיצה על </w:t>
      </w:r>
      <w:r w:rsidRPr="00BD5C04">
        <w:rPr>
          <w:rFonts w:asciiTheme="minorBidi" w:hAnsiTheme="minorBidi" w:cstheme="minorBidi"/>
          <w:sz w:val="24"/>
          <w:szCs w:val="24"/>
        </w:rPr>
        <w:t>Use Gift</w:t>
      </w:r>
      <w:r w:rsidRPr="00BD5C04">
        <w:rPr>
          <w:rFonts w:asciiTheme="minorBidi" w:hAnsiTheme="minorBidi" w:cstheme="minorBidi"/>
          <w:sz w:val="24"/>
          <w:szCs w:val="24"/>
          <w:rtl/>
        </w:rPr>
        <w:t xml:space="preserve"> במתנה הרצויה. לאחר מכן, תקבלו קוד לשימוש באפליקציות נתמכות. המתנה תוסר אוטומטית מהפרופיל.</w:t>
      </w:r>
    </w:p>
    <w:p w14:paraId="1BE4F74E" w14:textId="77777777" w:rsidR="003C3654" w:rsidRPr="00BD5C04" w:rsidRDefault="00305D98" w:rsidP="00BC396A">
      <w:pPr>
        <w:bidi/>
        <w:rPr>
          <w:rFonts w:asciiTheme="minorBidi" w:hAnsiTheme="minorBidi" w:cstheme="minorBidi"/>
          <w:sz w:val="24"/>
          <w:szCs w:val="24"/>
        </w:rPr>
      </w:pPr>
      <w:r w:rsidRPr="00F554E8">
        <w:rPr>
          <w:bCs/>
          <w:sz w:val="24"/>
          <w:szCs w:val="24"/>
          <w:rtl/>
        </w:rPr>
        <w:t>שמירת קודי מתנות:</w:t>
      </w:r>
      <w:r w:rsidRPr="00B66D22">
        <w:rPr>
          <w:b/>
          <w:sz w:val="24"/>
          <w:szCs w:val="24"/>
          <w:rtl/>
        </w:rPr>
        <w:t xml:space="preserve"> </w:t>
      </w:r>
      <w:r w:rsidRPr="00B66D22">
        <w:rPr>
          <w:sz w:val="24"/>
          <w:szCs w:val="24"/>
          <w:rtl/>
        </w:rPr>
        <w:t>חשוב: שמרו את קודי המתנות במקום בטוח. לאחר שימוש במתנה, הקוד מוצג פעם אחת בלבד.</w:t>
      </w:r>
    </w:p>
    <w:p w14:paraId="39F03750" w14:textId="77777777" w:rsidR="00BC396A" w:rsidRPr="00BD5C04" w:rsidRDefault="00BC396A" w:rsidP="00BC396A">
      <w:pPr>
        <w:bidi/>
        <w:rPr>
          <w:rFonts w:asciiTheme="minorBidi" w:hAnsiTheme="minorBidi" w:cstheme="minorBidi"/>
          <w:b/>
          <w:sz w:val="24"/>
          <w:szCs w:val="24"/>
        </w:rPr>
      </w:pPr>
      <w:r w:rsidRPr="00BD5C04">
        <w:rPr>
          <w:rFonts w:asciiTheme="minorBidi" w:hAnsiTheme="minorBidi" w:cstheme="minorBidi"/>
          <w:noProof/>
          <w:sz w:val="24"/>
          <w:szCs w:val="24"/>
        </w:rPr>
        <w:drawing>
          <wp:anchor distT="114300" distB="114300" distL="114300" distR="114300" simplePos="0" relativeHeight="251658250" behindDoc="0" locked="0" layoutInCell="1" hidden="0" allowOverlap="1" wp14:anchorId="7F9F699F" wp14:editId="59999150">
            <wp:simplePos x="0" y="0"/>
            <wp:positionH relativeFrom="margin">
              <wp:align>left</wp:align>
            </wp:positionH>
            <wp:positionV relativeFrom="paragraph">
              <wp:posOffset>177825</wp:posOffset>
            </wp:positionV>
            <wp:extent cx="2066925" cy="1127339"/>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b="19485"/>
                    <a:stretch>
                      <a:fillRect/>
                    </a:stretch>
                  </pic:blipFill>
                  <pic:spPr>
                    <a:xfrm>
                      <a:off x="0" y="0"/>
                      <a:ext cx="2066925" cy="1127339"/>
                    </a:xfrm>
                    <a:prstGeom prst="rect">
                      <a:avLst/>
                    </a:prstGeom>
                    <a:ln/>
                  </pic:spPr>
                </pic:pic>
              </a:graphicData>
            </a:graphic>
          </wp:anchor>
        </w:drawing>
      </w:r>
    </w:p>
    <w:p w14:paraId="4F86D8F2" w14:textId="77777777" w:rsidR="00BC396A" w:rsidRPr="00BD5C04" w:rsidRDefault="00BC396A" w:rsidP="00BC396A">
      <w:pPr>
        <w:bidi/>
        <w:rPr>
          <w:rFonts w:asciiTheme="minorBidi" w:hAnsiTheme="minorBidi" w:cstheme="minorBidi"/>
          <w:b/>
          <w:sz w:val="24"/>
          <w:szCs w:val="24"/>
        </w:rPr>
      </w:pPr>
    </w:p>
    <w:p w14:paraId="033D9070" w14:textId="77777777" w:rsidR="003C3654" w:rsidRPr="00BD5C04" w:rsidRDefault="00305D98" w:rsidP="00BC396A">
      <w:pPr>
        <w:bidi/>
        <w:rPr>
          <w:rFonts w:asciiTheme="minorBidi" w:hAnsiTheme="minorBidi" w:cstheme="minorBidi"/>
          <w:sz w:val="24"/>
          <w:szCs w:val="24"/>
        </w:rPr>
      </w:pPr>
      <w:r w:rsidRPr="00BD5C04">
        <w:rPr>
          <w:rFonts w:asciiTheme="minorBidi" w:hAnsiTheme="minorBidi" w:cstheme="minorBidi"/>
          <w:sz w:val="24"/>
          <w:szCs w:val="24"/>
        </w:rPr>
        <w:t>8.2.8</w:t>
      </w:r>
      <w:r w:rsidR="00A8781D">
        <w:rPr>
          <w:rFonts w:asciiTheme="minorBidi" w:hAnsiTheme="minorBidi" w:cstheme="minorBidi" w:hint="cs"/>
          <w:sz w:val="24"/>
          <w:szCs w:val="24"/>
          <w:rtl/>
        </w:rPr>
        <w:t xml:space="preserve"> </w:t>
      </w:r>
      <w:r w:rsidRPr="00BD5C04">
        <w:rPr>
          <w:rStyle w:val="Style2Char"/>
          <w:rFonts w:asciiTheme="minorBidi" w:hAnsiTheme="minorBidi" w:cstheme="minorBidi"/>
          <w:rtl/>
        </w:rPr>
        <w:t>לוח הנקודות</w:t>
      </w:r>
    </w:p>
    <w:p w14:paraId="6BDAC7F7" w14:textId="2F9EC4B6" w:rsidR="003C3654" w:rsidRPr="00BD5C04" w:rsidRDefault="00305D98" w:rsidP="00BC396A">
      <w:pPr>
        <w:bidi/>
        <w:rPr>
          <w:rFonts w:asciiTheme="minorBidi" w:hAnsiTheme="minorBidi" w:cstheme="minorBidi"/>
          <w:b/>
          <w:sz w:val="24"/>
          <w:szCs w:val="24"/>
        </w:rPr>
      </w:pPr>
      <w:r w:rsidRPr="00F554E8">
        <w:rPr>
          <w:rFonts w:asciiTheme="minorBidi" w:hAnsiTheme="minorBidi" w:cstheme="minorBidi"/>
          <w:bCs/>
          <w:sz w:val="24"/>
          <w:szCs w:val="24"/>
          <w:rtl/>
        </w:rPr>
        <w:t>גישה ללוח הנקודות</w:t>
      </w:r>
      <w:r w:rsidR="00F554E8">
        <w:rPr>
          <w:rFonts w:asciiTheme="minorBidi" w:hAnsiTheme="minorBidi" w:cstheme="minorBidi" w:hint="cs"/>
          <w:b/>
          <w:sz w:val="24"/>
          <w:szCs w:val="24"/>
          <w:rtl/>
        </w:rPr>
        <w:t>:</w:t>
      </w:r>
      <w:r w:rsidR="00F554E8">
        <w:rPr>
          <w:rFonts w:asciiTheme="minorBidi" w:hAnsiTheme="minorBidi" w:cstheme="minorBidi"/>
          <w:b/>
          <w:sz w:val="24"/>
          <w:szCs w:val="24"/>
          <w:lang w:val="en-US"/>
        </w:rPr>
        <w:t xml:space="preserve"> </w:t>
      </w:r>
      <w:r w:rsidRPr="00BD5C04">
        <w:rPr>
          <w:rFonts w:asciiTheme="minorBidi" w:hAnsiTheme="minorBidi" w:cstheme="minorBidi"/>
          <w:sz w:val="24"/>
          <w:szCs w:val="24"/>
          <w:rtl/>
        </w:rPr>
        <w:t xml:space="preserve">לחצו על </w:t>
      </w:r>
      <w:r w:rsidRPr="00BD5C04">
        <w:rPr>
          <w:rFonts w:asciiTheme="minorBidi" w:hAnsiTheme="minorBidi" w:cstheme="minorBidi"/>
          <w:sz w:val="24"/>
          <w:szCs w:val="24"/>
        </w:rPr>
        <w:t>Scoreboard</w:t>
      </w:r>
      <w:r w:rsidRPr="00BD5C04">
        <w:rPr>
          <w:rFonts w:asciiTheme="minorBidi" w:hAnsiTheme="minorBidi" w:cstheme="minorBidi"/>
          <w:sz w:val="24"/>
          <w:szCs w:val="24"/>
          <w:rtl/>
        </w:rPr>
        <w:t xml:space="preserve"> בתפריט העליון</w:t>
      </w:r>
    </w:p>
    <w:p w14:paraId="4336402D" w14:textId="4A661115" w:rsidR="003C3654" w:rsidRPr="00BD5C04" w:rsidRDefault="00305D98" w:rsidP="00BC396A">
      <w:pPr>
        <w:bidi/>
        <w:rPr>
          <w:rFonts w:asciiTheme="minorBidi" w:hAnsiTheme="minorBidi" w:cstheme="minorBidi"/>
          <w:sz w:val="24"/>
          <w:szCs w:val="24"/>
        </w:rPr>
      </w:pPr>
      <w:r w:rsidRPr="00F554E8">
        <w:rPr>
          <w:rFonts w:asciiTheme="minorBidi" w:hAnsiTheme="minorBidi" w:cstheme="minorBidi"/>
          <w:b/>
          <w:bCs/>
          <w:sz w:val="24"/>
          <w:szCs w:val="24"/>
          <w:rtl/>
        </w:rPr>
        <w:t>טעינה מחדש של לוח הנקודות</w:t>
      </w:r>
      <w:r w:rsidR="00F554E8" w:rsidRPr="00F554E8">
        <w:rPr>
          <w:rFonts w:asciiTheme="minorBidi" w:hAnsiTheme="minorBidi" w:cstheme="minorBidi" w:hint="cs"/>
          <w:b/>
          <w:bCs/>
          <w:sz w:val="24"/>
          <w:szCs w:val="24"/>
          <w:rtl/>
        </w:rPr>
        <w:t>:</w:t>
      </w:r>
      <w:r w:rsidR="00F554E8">
        <w:rPr>
          <w:rFonts w:asciiTheme="minorBidi" w:hAnsiTheme="minorBidi" w:cstheme="minorBidi"/>
          <w:sz w:val="24"/>
          <w:szCs w:val="24"/>
          <w:lang w:val="en-US"/>
        </w:rPr>
        <w:t xml:space="preserve"> </w:t>
      </w:r>
      <w:r w:rsidRPr="00BD5C04">
        <w:rPr>
          <w:rFonts w:asciiTheme="minorBidi" w:hAnsiTheme="minorBidi" w:cstheme="minorBidi"/>
          <w:sz w:val="24"/>
          <w:szCs w:val="24"/>
          <w:rtl/>
        </w:rPr>
        <w:t xml:space="preserve">לחצו על הכפתור </w:t>
      </w:r>
      <w:r w:rsidRPr="00BD5C04">
        <w:rPr>
          <w:rFonts w:asciiTheme="minorBidi" w:hAnsiTheme="minorBidi" w:cstheme="minorBidi"/>
          <w:sz w:val="24"/>
          <w:szCs w:val="24"/>
        </w:rPr>
        <w:t>Refresh Scoreboard</w:t>
      </w:r>
    </w:p>
    <w:p w14:paraId="1348C90E" w14:textId="77777777" w:rsidR="00BC396A" w:rsidRPr="00BD5C04" w:rsidRDefault="00BC396A" w:rsidP="00BC396A">
      <w:pPr>
        <w:bidi/>
        <w:rPr>
          <w:rFonts w:asciiTheme="minorBidi" w:hAnsiTheme="minorBidi" w:cstheme="minorBidi"/>
          <w:sz w:val="24"/>
          <w:szCs w:val="24"/>
        </w:rPr>
      </w:pPr>
    </w:p>
    <w:p w14:paraId="6A55D53B" w14:textId="77777777" w:rsidR="00BC396A" w:rsidRPr="00BD5C04" w:rsidRDefault="00BC396A">
      <w:pPr>
        <w:rPr>
          <w:rFonts w:asciiTheme="minorBidi" w:hAnsiTheme="minorBidi" w:cstheme="minorBidi"/>
          <w:sz w:val="24"/>
          <w:szCs w:val="24"/>
        </w:rPr>
      </w:pPr>
      <w:r w:rsidRPr="00BD5C04">
        <w:rPr>
          <w:rFonts w:asciiTheme="minorBidi" w:hAnsiTheme="minorBidi" w:cstheme="minorBidi"/>
          <w:sz w:val="24"/>
          <w:szCs w:val="24"/>
        </w:rPr>
        <w:br w:type="page"/>
      </w:r>
    </w:p>
    <w:p w14:paraId="79E22CA5" w14:textId="77777777" w:rsidR="003C3654" w:rsidRPr="00BD5C04" w:rsidRDefault="00305D98" w:rsidP="00BC396A">
      <w:pPr>
        <w:bidi/>
        <w:rPr>
          <w:rStyle w:val="Style2Char"/>
          <w:rFonts w:asciiTheme="minorBidi" w:hAnsiTheme="minorBidi" w:cstheme="minorBidi"/>
        </w:rPr>
      </w:pPr>
      <w:r w:rsidRPr="00BD5C04">
        <w:rPr>
          <w:rFonts w:asciiTheme="minorBidi" w:hAnsiTheme="minorBidi" w:cstheme="minorBidi"/>
          <w:sz w:val="24"/>
          <w:szCs w:val="24"/>
        </w:rPr>
        <w:t>8.2.9</w:t>
      </w:r>
      <w:r w:rsidR="003E0E9C">
        <w:rPr>
          <w:rFonts w:asciiTheme="minorBidi" w:hAnsiTheme="minorBidi" w:cstheme="minorBidi" w:hint="cs"/>
          <w:sz w:val="24"/>
          <w:szCs w:val="24"/>
          <w:rtl/>
        </w:rPr>
        <w:t xml:space="preserve"> </w:t>
      </w:r>
      <w:r w:rsidRPr="00BD5C04">
        <w:rPr>
          <w:rStyle w:val="Style2Char"/>
          <w:rFonts w:asciiTheme="minorBidi" w:hAnsiTheme="minorBidi" w:cstheme="minorBidi"/>
          <w:rtl/>
        </w:rPr>
        <w:t>שימוש בממשק האדמיניסטרציה (</w:t>
      </w:r>
      <w:r w:rsidRPr="00BD5C04">
        <w:rPr>
          <w:rStyle w:val="Style2Char"/>
          <w:rFonts w:asciiTheme="minorBidi" w:hAnsiTheme="minorBidi" w:cstheme="minorBidi"/>
        </w:rPr>
        <w:t>Admin</w:t>
      </w:r>
      <w:r w:rsidRPr="00BD5C04">
        <w:rPr>
          <w:rStyle w:val="Style2Char"/>
          <w:rFonts w:asciiTheme="minorBidi" w:hAnsiTheme="minorBidi" w:cstheme="minorBidi"/>
          <w:rtl/>
        </w:rPr>
        <w:t xml:space="preserve"> בלבד)</w:t>
      </w:r>
    </w:p>
    <w:p w14:paraId="74D7AB93" w14:textId="77777777" w:rsidR="003C3654" w:rsidRPr="00BD5C04" w:rsidRDefault="00305D98" w:rsidP="00BC396A">
      <w:pPr>
        <w:bidi/>
        <w:rPr>
          <w:rFonts w:asciiTheme="minorBidi" w:hAnsiTheme="minorBidi" w:cstheme="minorBidi"/>
          <w:b/>
          <w:sz w:val="24"/>
          <w:szCs w:val="24"/>
        </w:rPr>
      </w:pPr>
      <w:r w:rsidRPr="00A041DE">
        <w:rPr>
          <w:rFonts w:asciiTheme="minorBidi" w:hAnsiTheme="minorBidi" w:cstheme="minorBidi"/>
          <w:bCs/>
          <w:sz w:val="24"/>
          <w:szCs w:val="24"/>
          <w:rtl/>
        </w:rPr>
        <w:t>גישה לממשק האדמין:</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משתמשי </w:t>
      </w:r>
      <w:r w:rsidRPr="00BD5C04">
        <w:rPr>
          <w:rFonts w:asciiTheme="minorBidi" w:hAnsiTheme="minorBidi" w:cstheme="minorBidi"/>
          <w:sz w:val="24"/>
          <w:szCs w:val="24"/>
        </w:rPr>
        <w:t>Admin</w:t>
      </w:r>
      <w:r w:rsidRPr="00BD5C04">
        <w:rPr>
          <w:rFonts w:asciiTheme="minorBidi" w:hAnsiTheme="minorBidi" w:cstheme="minorBidi"/>
          <w:sz w:val="24"/>
          <w:szCs w:val="24"/>
          <w:rtl/>
        </w:rPr>
        <w:t xml:space="preserve"> רואים באופן אוטומטי את הטאב "</w:t>
      </w:r>
      <w:r w:rsidRPr="00BD5C04">
        <w:rPr>
          <w:rFonts w:asciiTheme="minorBidi" w:hAnsiTheme="minorBidi" w:cstheme="minorBidi"/>
          <w:sz w:val="24"/>
          <w:szCs w:val="24"/>
        </w:rPr>
        <w:t>Admin</w:t>
      </w:r>
      <w:r w:rsidRPr="00BD5C04">
        <w:rPr>
          <w:rFonts w:asciiTheme="minorBidi" w:hAnsiTheme="minorBidi" w:cstheme="minorBidi"/>
          <w:sz w:val="24"/>
          <w:szCs w:val="24"/>
          <w:rtl/>
        </w:rPr>
        <w:t>" בתפריט העליון. לחצו עליו לגישה.</w:t>
      </w:r>
      <w:r w:rsidRPr="00BD5C04">
        <w:rPr>
          <w:rFonts w:asciiTheme="minorBidi" w:hAnsiTheme="minorBidi" w:cstheme="minorBidi"/>
          <w:noProof/>
          <w:sz w:val="24"/>
          <w:szCs w:val="24"/>
        </w:rPr>
        <w:drawing>
          <wp:anchor distT="114300" distB="114300" distL="114300" distR="114300" simplePos="0" relativeHeight="251658251" behindDoc="0" locked="0" layoutInCell="1" hidden="0" allowOverlap="1" wp14:anchorId="4C3D369A" wp14:editId="07777777">
            <wp:simplePos x="0" y="0"/>
            <wp:positionH relativeFrom="column">
              <wp:posOffset>-196427</wp:posOffset>
            </wp:positionH>
            <wp:positionV relativeFrom="paragraph">
              <wp:posOffset>633053</wp:posOffset>
            </wp:positionV>
            <wp:extent cx="3209654" cy="1159557"/>
            <wp:effectExtent l="0" t="0" r="0" b="0"/>
            <wp:wrapSquare wrapText="bothSides" distT="114300" distB="114300" distL="114300" distR="11430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3209654" cy="1159557"/>
                    </a:xfrm>
                    <a:prstGeom prst="rect">
                      <a:avLst/>
                    </a:prstGeom>
                    <a:ln/>
                  </pic:spPr>
                </pic:pic>
              </a:graphicData>
            </a:graphic>
          </wp:anchor>
        </w:drawing>
      </w:r>
    </w:p>
    <w:p w14:paraId="10DE2D80" w14:textId="13738EC3" w:rsidR="003C3654" w:rsidRPr="00D9198C" w:rsidRDefault="00305D98" w:rsidP="00BC396A">
      <w:pPr>
        <w:bidi/>
        <w:rPr>
          <w:rFonts w:asciiTheme="minorBidi" w:hAnsiTheme="minorBidi" w:cstheme="minorBidi"/>
          <w:b/>
          <w:bCs/>
          <w:sz w:val="24"/>
          <w:szCs w:val="24"/>
          <w:u w:val="single"/>
        </w:rPr>
      </w:pPr>
      <w:r w:rsidRPr="00D9198C">
        <w:rPr>
          <w:rFonts w:asciiTheme="minorBidi" w:hAnsiTheme="minorBidi" w:cstheme="minorBidi"/>
          <w:b/>
          <w:bCs/>
          <w:sz w:val="24"/>
          <w:szCs w:val="24"/>
          <w:u w:val="single"/>
          <w:rtl/>
        </w:rPr>
        <w:t>ניהול משתמשים:</w:t>
      </w:r>
    </w:p>
    <w:p w14:paraId="36844E29" w14:textId="2C6E828A" w:rsidR="003C3654" w:rsidRPr="00BD5C04" w:rsidRDefault="00305D98">
      <w:pPr>
        <w:bidi/>
        <w:spacing w:before="100" w:after="100" w:line="240" w:lineRule="auto"/>
        <w:rPr>
          <w:rFonts w:asciiTheme="minorBidi" w:hAnsiTheme="minorBidi" w:cstheme="minorBidi"/>
          <w:sz w:val="24"/>
          <w:szCs w:val="24"/>
        </w:rPr>
      </w:pPr>
      <w:r w:rsidRPr="5C37AACF">
        <w:rPr>
          <w:rFonts w:asciiTheme="minorBidi" w:hAnsiTheme="minorBidi" w:cstheme="minorBidi"/>
          <w:sz w:val="24"/>
          <w:szCs w:val="24"/>
          <w:rtl/>
        </w:rPr>
        <w:t>צפייה במשתמשים:</w:t>
      </w:r>
      <w:r w:rsidRPr="5C37AACF">
        <w:rPr>
          <w:rFonts w:asciiTheme="minorBidi" w:hAnsiTheme="minorBidi" w:cstheme="minorBidi"/>
          <w:b/>
          <w:bCs/>
          <w:sz w:val="24"/>
          <w:szCs w:val="24"/>
          <w:rtl/>
        </w:rPr>
        <w:t xml:space="preserve"> </w:t>
      </w:r>
      <w:r w:rsidRPr="00BD5C04">
        <w:rPr>
          <w:rFonts w:asciiTheme="minorBidi" w:hAnsiTheme="minorBidi" w:cstheme="minorBidi"/>
          <w:sz w:val="24"/>
          <w:szCs w:val="24"/>
          <w:rtl/>
        </w:rPr>
        <w:t xml:space="preserve">לחמו על טאב </w:t>
      </w:r>
      <w:r w:rsidRPr="00BD5C04">
        <w:rPr>
          <w:rFonts w:asciiTheme="minorBidi" w:hAnsiTheme="minorBidi" w:cstheme="minorBidi"/>
          <w:sz w:val="24"/>
          <w:szCs w:val="24"/>
        </w:rPr>
        <w:t>Users</w:t>
      </w:r>
      <w:r w:rsidRPr="00BD5C04">
        <w:rPr>
          <w:rFonts w:asciiTheme="minorBidi" w:hAnsiTheme="minorBidi" w:cstheme="minorBidi"/>
          <w:sz w:val="24"/>
          <w:szCs w:val="24"/>
          <w:rtl/>
        </w:rPr>
        <w:t xml:space="preserve"> ואז תוצג רשימת כל משתמשים עם תפקידיהם.</w:t>
      </w:r>
    </w:p>
    <w:p w14:paraId="0CB73963" w14:textId="77777777" w:rsidR="003C3654" w:rsidRPr="00BD5C04" w:rsidRDefault="00305D98">
      <w:pPr>
        <w:bidi/>
        <w:spacing w:before="100" w:after="100" w:line="240" w:lineRule="auto"/>
        <w:rPr>
          <w:rFonts w:asciiTheme="minorBidi" w:hAnsiTheme="minorBidi" w:cstheme="minorBidi"/>
          <w:sz w:val="24"/>
          <w:szCs w:val="24"/>
        </w:rPr>
      </w:pPr>
      <w:r w:rsidRPr="00A041DE">
        <w:rPr>
          <w:rFonts w:asciiTheme="minorBidi" w:hAnsiTheme="minorBidi" w:cstheme="minorBidi"/>
          <w:bCs/>
          <w:sz w:val="24"/>
          <w:szCs w:val="24"/>
          <w:rtl/>
        </w:rPr>
        <w:t>הוספת משתמש חדש על ידי מליאת הפרטים:</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שם משתמש ייחודי, כתובת אימייל תקינה, סיסמה ותפקיד. לאחר מכן, לחצו </w:t>
      </w:r>
      <w:r w:rsidRPr="00BD5C04">
        <w:rPr>
          <w:rFonts w:asciiTheme="minorBidi" w:hAnsiTheme="minorBidi" w:cstheme="minorBidi"/>
          <w:sz w:val="24"/>
          <w:szCs w:val="24"/>
        </w:rPr>
        <w:t>Add User</w:t>
      </w:r>
      <w:r w:rsidRPr="00BD5C04">
        <w:rPr>
          <w:rFonts w:asciiTheme="minorBidi" w:hAnsiTheme="minorBidi" w:cstheme="minorBidi"/>
          <w:sz w:val="24"/>
          <w:szCs w:val="24"/>
          <w:rtl/>
        </w:rPr>
        <w:t>.</w:t>
      </w:r>
    </w:p>
    <w:p w14:paraId="6C21512C" w14:textId="77777777" w:rsidR="003C3654" w:rsidRPr="00BD5C04" w:rsidRDefault="00305D98">
      <w:pPr>
        <w:bidi/>
        <w:spacing w:after="160" w:line="240" w:lineRule="auto"/>
        <w:rPr>
          <w:rFonts w:asciiTheme="minorBidi" w:hAnsiTheme="minorBidi" w:cstheme="minorBidi"/>
          <w:sz w:val="24"/>
          <w:szCs w:val="24"/>
        </w:rPr>
      </w:pPr>
      <w:r w:rsidRPr="00A041DE">
        <w:rPr>
          <w:rFonts w:asciiTheme="minorBidi" w:hAnsiTheme="minorBidi" w:cstheme="minorBidi"/>
          <w:bCs/>
          <w:sz w:val="24"/>
          <w:szCs w:val="24"/>
          <w:rtl/>
        </w:rPr>
        <w:t>עריכת משתמש קיים:</w:t>
      </w:r>
      <w:r w:rsidRPr="00BD5C04">
        <w:rPr>
          <w:rFonts w:asciiTheme="minorBidi" w:hAnsiTheme="minorBidi" w:cstheme="minorBidi"/>
          <w:sz w:val="24"/>
          <w:szCs w:val="24"/>
          <w:rtl/>
        </w:rPr>
        <w:t xml:space="preserve"> לחצו על ידי ליד משתמש מסוים, ערכו את הפרטים הרצויים, לחצו על </w:t>
      </w:r>
      <w:r w:rsidRPr="00BD5C04">
        <w:rPr>
          <w:rFonts w:asciiTheme="minorBidi" w:hAnsiTheme="minorBidi" w:cstheme="minorBidi"/>
          <w:sz w:val="24"/>
          <w:szCs w:val="24"/>
        </w:rPr>
        <w:t>Save</w:t>
      </w:r>
      <w:r w:rsidRPr="00BD5C04">
        <w:rPr>
          <w:rFonts w:asciiTheme="minorBidi" w:hAnsiTheme="minorBidi" w:cstheme="minorBidi"/>
          <w:sz w:val="24"/>
          <w:szCs w:val="24"/>
          <w:rtl/>
        </w:rPr>
        <w:t xml:space="preserve"> כדי לשמור.</w:t>
      </w:r>
    </w:p>
    <w:p w14:paraId="5533E664" w14:textId="63C6971D" w:rsidR="003C3654" w:rsidRPr="00BD5C04" w:rsidRDefault="00305D98">
      <w:pPr>
        <w:bidi/>
        <w:spacing w:before="100" w:after="100" w:line="240" w:lineRule="auto"/>
        <w:rPr>
          <w:rFonts w:asciiTheme="minorBidi" w:hAnsiTheme="minorBidi" w:cstheme="minorBidi"/>
          <w:sz w:val="24"/>
          <w:szCs w:val="24"/>
        </w:rPr>
      </w:pPr>
      <w:r w:rsidRPr="00A041DE">
        <w:rPr>
          <w:rFonts w:asciiTheme="minorBidi" w:hAnsiTheme="minorBidi" w:cstheme="minorBidi"/>
          <w:bCs/>
          <w:sz w:val="24"/>
          <w:szCs w:val="24"/>
          <w:rtl/>
        </w:rPr>
        <w:t>מחיקת משתמש:</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לחיצה על כפתור ה-</w:t>
      </w:r>
      <w:r w:rsidRPr="00BD5C04">
        <w:rPr>
          <w:rFonts w:asciiTheme="minorBidi" w:hAnsiTheme="minorBidi" w:cstheme="minorBidi"/>
          <w:sz w:val="24"/>
          <w:szCs w:val="24"/>
        </w:rPr>
        <w:t>Delete</w:t>
      </w:r>
      <w:r w:rsidRPr="00BD5C04">
        <w:rPr>
          <w:rFonts w:asciiTheme="minorBidi" w:hAnsiTheme="minorBidi" w:cstheme="minorBidi"/>
          <w:sz w:val="24"/>
          <w:szCs w:val="24"/>
          <w:rtl/>
        </w:rPr>
        <w:t xml:space="preserve"> ליד משתמש מסוים, לאחר מכן אישור הפעולה</w:t>
      </w:r>
      <w:r w:rsidR="00AE3E35">
        <w:rPr>
          <w:rFonts w:asciiTheme="minorBidi" w:hAnsiTheme="minorBidi" w:cstheme="minorBidi" w:hint="cs"/>
          <w:sz w:val="24"/>
          <w:szCs w:val="24"/>
          <w:rtl/>
        </w:rPr>
        <w:t>.</w:t>
      </w:r>
      <w:r w:rsidRPr="00BD5C04">
        <w:rPr>
          <w:rFonts w:asciiTheme="minorBidi" w:hAnsiTheme="minorBidi" w:cstheme="minorBidi"/>
          <w:sz w:val="24"/>
          <w:szCs w:val="24"/>
          <w:rtl/>
        </w:rPr>
        <w:t xml:space="preserve"> </w:t>
      </w:r>
      <w:r w:rsidRPr="003635B5">
        <w:rPr>
          <w:rFonts w:asciiTheme="minorBidi" w:hAnsiTheme="minorBidi" w:cstheme="minorBidi"/>
          <w:b/>
          <w:bCs/>
          <w:sz w:val="24"/>
          <w:szCs w:val="24"/>
          <w:rtl/>
        </w:rPr>
        <w:t>אזהרה</w:t>
      </w:r>
      <w:r w:rsidR="003635B5" w:rsidRPr="003635B5">
        <w:rPr>
          <w:rFonts w:asciiTheme="minorBidi" w:hAnsiTheme="minorBidi" w:cstheme="minorBidi" w:hint="cs"/>
          <w:b/>
          <w:bCs/>
          <w:sz w:val="24"/>
          <w:szCs w:val="24"/>
          <w:rtl/>
        </w:rPr>
        <w:t>:</w:t>
      </w:r>
      <w:r w:rsidRPr="00BD5C04">
        <w:rPr>
          <w:rFonts w:asciiTheme="minorBidi" w:hAnsiTheme="minorBidi" w:cstheme="minorBidi"/>
          <w:sz w:val="24"/>
          <w:szCs w:val="24"/>
          <w:rtl/>
        </w:rPr>
        <w:t xml:space="preserve"> פעולה בלתי הפיכה</w:t>
      </w:r>
      <w:r w:rsidR="003635B5">
        <w:rPr>
          <w:rFonts w:asciiTheme="minorBidi" w:hAnsiTheme="minorBidi" w:cstheme="minorBidi" w:hint="cs"/>
          <w:sz w:val="24"/>
          <w:szCs w:val="24"/>
          <w:rtl/>
        </w:rPr>
        <w:t>!</w:t>
      </w:r>
    </w:p>
    <w:p w14:paraId="431A6943" w14:textId="77777777" w:rsidR="003C3654" w:rsidRPr="00D9198C" w:rsidRDefault="00305D98" w:rsidP="00BC396A">
      <w:pPr>
        <w:bidi/>
        <w:rPr>
          <w:rFonts w:asciiTheme="minorBidi" w:hAnsiTheme="minorBidi" w:cstheme="minorBidi"/>
          <w:b/>
          <w:bCs/>
          <w:sz w:val="24"/>
          <w:szCs w:val="24"/>
          <w:u w:val="single"/>
        </w:rPr>
      </w:pPr>
      <w:r w:rsidRPr="00D9198C">
        <w:rPr>
          <w:rFonts w:asciiTheme="minorBidi" w:hAnsiTheme="minorBidi" w:cstheme="minorBidi"/>
          <w:b/>
          <w:bCs/>
          <w:sz w:val="24"/>
          <w:szCs w:val="24"/>
          <w:u w:val="single"/>
          <w:rtl/>
        </w:rPr>
        <w:t>ניהול אינדקס החיפוש</w:t>
      </w:r>
      <w:r w:rsidRPr="00D9198C">
        <w:rPr>
          <w:rFonts w:asciiTheme="minorBidi" w:hAnsiTheme="minorBidi" w:cstheme="minorBidi"/>
          <w:b/>
          <w:bCs/>
          <w:noProof/>
          <w:sz w:val="24"/>
          <w:szCs w:val="24"/>
          <w:u w:val="single"/>
        </w:rPr>
        <w:drawing>
          <wp:anchor distT="114300" distB="114300" distL="114300" distR="114300" simplePos="0" relativeHeight="251658252" behindDoc="0" locked="0" layoutInCell="1" hidden="0" allowOverlap="1" wp14:anchorId="6A5FB8A9" wp14:editId="07777777">
            <wp:simplePos x="0" y="0"/>
            <wp:positionH relativeFrom="column">
              <wp:posOffset>-246072</wp:posOffset>
            </wp:positionH>
            <wp:positionV relativeFrom="paragraph">
              <wp:posOffset>114300</wp:posOffset>
            </wp:positionV>
            <wp:extent cx="2503775" cy="1052311"/>
            <wp:effectExtent l="0" t="0" r="0" b="0"/>
            <wp:wrapSquare wrapText="bothSides" distT="114300" distB="11430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503775" cy="1052311"/>
                    </a:xfrm>
                    <a:prstGeom prst="rect">
                      <a:avLst/>
                    </a:prstGeom>
                    <a:ln/>
                  </pic:spPr>
                </pic:pic>
              </a:graphicData>
            </a:graphic>
          </wp:anchor>
        </w:drawing>
      </w:r>
    </w:p>
    <w:p w14:paraId="67450E7F" w14:textId="77777777" w:rsidR="003C3654" w:rsidRPr="00BD5C04" w:rsidRDefault="00305D98">
      <w:pPr>
        <w:bidi/>
        <w:spacing w:before="100" w:after="100" w:line="240" w:lineRule="auto"/>
        <w:rPr>
          <w:rFonts w:asciiTheme="minorBidi" w:hAnsiTheme="minorBidi" w:cstheme="minorBidi"/>
          <w:sz w:val="24"/>
          <w:szCs w:val="24"/>
        </w:rPr>
      </w:pPr>
      <w:r w:rsidRPr="00A041DE">
        <w:rPr>
          <w:rFonts w:asciiTheme="minorBidi" w:hAnsiTheme="minorBidi" w:cstheme="minorBidi"/>
          <w:bCs/>
          <w:sz w:val="24"/>
          <w:szCs w:val="24"/>
          <w:rtl/>
        </w:rPr>
        <w:t>צפייה באינדקס:</w:t>
      </w:r>
      <w:r w:rsidRPr="00BD5C04">
        <w:rPr>
          <w:rFonts w:asciiTheme="minorBidi" w:hAnsiTheme="minorBidi" w:cstheme="minorBidi"/>
          <w:sz w:val="24"/>
          <w:szCs w:val="24"/>
          <w:rtl/>
        </w:rPr>
        <w:t xml:space="preserve"> לחצו על הטאב </w:t>
      </w:r>
      <w:r w:rsidRPr="00BD5C04">
        <w:rPr>
          <w:rFonts w:asciiTheme="minorBidi" w:hAnsiTheme="minorBidi" w:cstheme="minorBidi"/>
          <w:sz w:val="24"/>
          <w:szCs w:val="24"/>
        </w:rPr>
        <w:t>Indexer</w:t>
      </w:r>
    </w:p>
    <w:p w14:paraId="5F4A1233" w14:textId="1DEC6CB5" w:rsidR="003C3654" w:rsidRPr="00BD5C04" w:rsidRDefault="00305D98">
      <w:pPr>
        <w:bidi/>
        <w:spacing w:before="100" w:after="100" w:line="240" w:lineRule="auto"/>
        <w:rPr>
          <w:rFonts w:asciiTheme="minorBidi" w:hAnsiTheme="minorBidi" w:cstheme="minorBidi"/>
          <w:sz w:val="24"/>
          <w:szCs w:val="24"/>
        </w:rPr>
      </w:pPr>
      <w:r w:rsidRPr="00A041DE">
        <w:rPr>
          <w:rFonts w:asciiTheme="minorBidi" w:hAnsiTheme="minorBidi" w:cstheme="minorBidi"/>
          <w:b/>
          <w:bCs/>
          <w:sz w:val="24"/>
          <w:szCs w:val="24"/>
          <w:rtl/>
        </w:rPr>
        <w:t>יצירת אינדקס חדש:</w:t>
      </w:r>
      <w:r w:rsidRPr="00BD5C04">
        <w:rPr>
          <w:rFonts w:asciiTheme="minorBidi" w:hAnsiTheme="minorBidi" w:cstheme="minorBidi"/>
          <w:sz w:val="24"/>
          <w:szCs w:val="24"/>
          <w:rtl/>
        </w:rPr>
        <w:t xml:space="preserve"> הזינו כתובת אתר תקינה, לחצו על </w:t>
      </w:r>
      <w:r w:rsidRPr="00BD5C04">
        <w:rPr>
          <w:rFonts w:asciiTheme="minorBidi" w:hAnsiTheme="minorBidi" w:cstheme="minorBidi"/>
          <w:sz w:val="24"/>
          <w:szCs w:val="24"/>
        </w:rPr>
        <w:t>Crawl</w:t>
      </w:r>
      <w:r w:rsidRPr="00BD5C04">
        <w:rPr>
          <w:rFonts w:asciiTheme="minorBidi" w:hAnsiTheme="minorBidi" w:cstheme="minorBidi"/>
          <w:sz w:val="24"/>
          <w:szCs w:val="24"/>
          <w:rtl/>
        </w:rPr>
        <w:t xml:space="preserve"> להתחלת תהליך הסריקה. </w:t>
      </w:r>
      <w:r w:rsidRPr="003635B5">
        <w:rPr>
          <w:rFonts w:asciiTheme="minorBidi" w:hAnsiTheme="minorBidi" w:cstheme="minorBidi"/>
          <w:b/>
          <w:bCs/>
          <w:sz w:val="24"/>
          <w:szCs w:val="24"/>
          <w:rtl/>
        </w:rPr>
        <w:t>אזהרה:</w:t>
      </w:r>
      <w:r w:rsidRPr="00BD5C04">
        <w:rPr>
          <w:rFonts w:asciiTheme="minorBidi" w:hAnsiTheme="minorBidi" w:cstheme="minorBidi"/>
          <w:sz w:val="24"/>
          <w:szCs w:val="24"/>
          <w:rtl/>
        </w:rPr>
        <w:t xml:space="preserve"> פעולה זו מחליפה את האינדקס הקיים</w:t>
      </w:r>
      <w:r w:rsidR="003635B5">
        <w:rPr>
          <w:rFonts w:asciiTheme="minorBidi" w:hAnsiTheme="minorBidi" w:cstheme="minorBidi" w:hint="cs"/>
          <w:sz w:val="24"/>
          <w:szCs w:val="24"/>
          <w:rtl/>
        </w:rPr>
        <w:t>!</w:t>
      </w:r>
    </w:p>
    <w:p w14:paraId="37A9163B" w14:textId="77777777" w:rsidR="003C3654" w:rsidRPr="00BD5C04" w:rsidRDefault="00305D98">
      <w:pPr>
        <w:bidi/>
        <w:spacing w:before="100" w:after="100" w:line="240" w:lineRule="auto"/>
        <w:rPr>
          <w:rFonts w:asciiTheme="minorBidi" w:hAnsiTheme="minorBidi" w:cstheme="minorBidi"/>
          <w:sz w:val="24"/>
          <w:szCs w:val="24"/>
        </w:rPr>
      </w:pPr>
      <w:r w:rsidRPr="00A041DE">
        <w:rPr>
          <w:rFonts w:asciiTheme="minorBidi" w:hAnsiTheme="minorBidi" w:cstheme="minorBidi"/>
          <w:bCs/>
          <w:sz w:val="24"/>
          <w:szCs w:val="24"/>
          <w:rtl/>
        </w:rPr>
        <w:t>מחיקת אינדקס:</w:t>
      </w:r>
      <w:r w:rsidRPr="00BD5C04">
        <w:rPr>
          <w:rFonts w:asciiTheme="minorBidi" w:hAnsiTheme="minorBidi" w:cstheme="minorBidi"/>
          <w:sz w:val="24"/>
          <w:szCs w:val="24"/>
          <w:rtl/>
        </w:rPr>
        <w:t xml:space="preserve"> לחצו "</w:t>
      </w:r>
      <w:r w:rsidRPr="00BD5C04">
        <w:rPr>
          <w:rFonts w:asciiTheme="minorBidi" w:hAnsiTheme="minorBidi" w:cstheme="minorBidi"/>
          <w:sz w:val="24"/>
          <w:szCs w:val="24"/>
        </w:rPr>
        <w:t>Clear Index</w:t>
      </w:r>
      <w:r w:rsidRPr="00BD5C04">
        <w:rPr>
          <w:rFonts w:asciiTheme="minorBidi" w:hAnsiTheme="minorBidi" w:cstheme="minorBidi"/>
          <w:sz w:val="24"/>
          <w:szCs w:val="24"/>
          <w:rtl/>
        </w:rPr>
        <w:t>" למחיקה מלאה של האינדקס הנוכחי פעולה בלתי הפיכה!</w:t>
      </w:r>
      <w:r w:rsidRPr="00BD5C04">
        <w:rPr>
          <w:rFonts w:asciiTheme="minorBidi" w:hAnsiTheme="minorBidi" w:cstheme="minorBidi"/>
          <w:noProof/>
          <w:sz w:val="24"/>
          <w:szCs w:val="24"/>
        </w:rPr>
        <w:drawing>
          <wp:anchor distT="57150" distB="57150" distL="57150" distR="57150" simplePos="0" relativeHeight="251658253" behindDoc="0" locked="0" layoutInCell="1" hidden="0" allowOverlap="1" wp14:anchorId="0BB315E7" wp14:editId="07777777">
            <wp:simplePos x="0" y="0"/>
            <wp:positionH relativeFrom="column">
              <wp:posOffset>-246072</wp:posOffset>
            </wp:positionH>
            <wp:positionV relativeFrom="paragraph">
              <wp:posOffset>385553</wp:posOffset>
            </wp:positionV>
            <wp:extent cx="2465398" cy="643147"/>
            <wp:effectExtent l="0" t="0" r="0" b="0"/>
            <wp:wrapSquare wrapText="bothSides" distT="57150" distB="57150" distL="57150" distR="5715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b="80668"/>
                    <a:stretch>
                      <a:fillRect/>
                    </a:stretch>
                  </pic:blipFill>
                  <pic:spPr>
                    <a:xfrm>
                      <a:off x="0" y="0"/>
                      <a:ext cx="2465398" cy="643147"/>
                    </a:xfrm>
                    <a:prstGeom prst="rect">
                      <a:avLst/>
                    </a:prstGeom>
                    <a:ln/>
                  </pic:spPr>
                </pic:pic>
              </a:graphicData>
            </a:graphic>
          </wp:anchor>
        </w:drawing>
      </w:r>
    </w:p>
    <w:p w14:paraId="6CC697E5" w14:textId="77777777" w:rsidR="003C3654" w:rsidRPr="00BD5C04" w:rsidRDefault="00305D98" w:rsidP="00BC396A">
      <w:pPr>
        <w:bidi/>
        <w:rPr>
          <w:rFonts w:asciiTheme="minorBidi" w:hAnsiTheme="minorBidi" w:cstheme="minorBidi"/>
          <w:sz w:val="24"/>
          <w:szCs w:val="24"/>
        </w:rPr>
      </w:pPr>
      <w:r w:rsidRPr="00D9198C">
        <w:rPr>
          <w:rFonts w:asciiTheme="minorBidi" w:hAnsiTheme="minorBidi" w:cstheme="minorBidi"/>
          <w:bCs/>
          <w:sz w:val="24"/>
          <w:szCs w:val="24"/>
          <w:u w:val="single"/>
          <w:rtl/>
        </w:rPr>
        <w:t>ניהול מונחי חיפוש</w:t>
      </w:r>
      <w:r w:rsidRPr="00A041DE">
        <w:rPr>
          <w:rFonts w:asciiTheme="minorBidi" w:hAnsiTheme="minorBidi" w:cstheme="minorBidi"/>
          <w:bCs/>
          <w:sz w:val="24"/>
          <w:szCs w:val="24"/>
          <w:rtl/>
        </w:rPr>
        <w:t>:</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לחצו על טאב ה-</w:t>
      </w:r>
      <w:r w:rsidRPr="00BD5C04">
        <w:rPr>
          <w:rFonts w:asciiTheme="minorBidi" w:hAnsiTheme="minorBidi" w:cstheme="minorBidi"/>
          <w:sz w:val="24"/>
          <w:szCs w:val="24"/>
        </w:rPr>
        <w:t>Terms</w:t>
      </w:r>
      <w:r w:rsidRPr="00BD5C04">
        <w:rPr>
          <w:rFonts w:asciiTheme="minorBidi" w:hAnsiTheme="minorBidi" w:cstheme="minorBidi"/>
          <w:sz w:val="24"/>
          <w:szCs w:val="24"/>
          <w:rtl/>
        </w:rPr>
        <w:t>:</w:t>
      </w:r>
    </w:p>
    <w:p w14:paraId="19BE0A74" w14:textId="77777777" w:rsidR="003C3654" w:rsidRPr="00BD5C04" w:rsidRDefault="00305D98">
      <w:pPr>
        <w:bidi/>
        <w:rPr>
          <w:rFonts w:asciiTheme="minorBidi" w:hAnsiTheme="minorBidi" w:cstheme="minorBidi"/>
          <w:sz w:val="24"/>
          <w:szCs w:val="24"/>
        </w:rPr>
      </w:pPr>
      <w:r w:rsidRPr="00BD5C04">
        <w:rPr>
          <w:rFonts w:asciiTheme="minorBidi" w:hAnsiTheme="minorBidi" w:cstheme="minorBidi"/>
          <w:sz w:val="24"/>
          <w:szCs w:val="24"/>
          <w:rtl/>
        </w:rPr>
        <w:t>בחרו מונח מסוים, אם יש צורך בחרו עמוד, לכל מונח מופיע תדירות ורשימת מסמכים (על ידי פתיחת הקופסה)</w:t>
      </w:r>
      <w:r w:rsidRPr="00BD5C04">
        <w:rPr>
          <w:rFonts w:asciiTheme="minorBidi" w:hAnsiTheme="minorBidi" w:cstheme="minorBidi"/>
          <w:noProof/>
          <w:sz w:val="24"/>
          <w:szCs w:val="24"/>
        </w:rPr>
        <w:drawing>
          <wp:anchor distT="114300" distB="114300" distL="114300" distR="114300" simplePos="0" relativeHeight="251658254" behindDoc="0" locked="0" layoutInCell="1" hidden="0" allowOverlap="1" wp14:anchorId="6337ECFD" wp14:editId="07777777">
            <wp:simplePos x="0" y="0"/>
            <wp:positionH relativeFrom="column">
              <wp:posOffset>-246072</wp:posOffset>
            </wp:positionH>
            <wp:positionV relativeFrom="paragraph">
              <wp:posOffset>291038</wp:posOffset>
            </wp:positionV>
            <wp:extent cx="1215531" cy="650348"/>
            <wp:effectExtent l="0" t="0" r="0" b="0"/>
            <wp:wrapSquare wrapText="bothSides" distT="114300" distB="11430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1215531" cy="650348"/>
                    </a:xfrm>
                    <a:prstGeom prst="rect">
                      <a:avLst/>
                    </a:prstGeom>
                    <a:ln/>
                  </pic:spPr>
                </pic:pic>
              </a:graphicData>
            </a:graphic>
          </wp:anchor>
        </w:drawing>
      </w:r>
    </w:p>
    <w:p w14:paraId="2AA3CB19" w14:textId="5776B676" w:rsidR="003C3654" w:rsidRPr="00E2615D" w:rsidRDefault="00305D98">
      <w:pPr>
        <w:bidi/>
        <w:spacing w:before="100" w:after="100" w:line="240" w:lineRule="auto"/>
        <w:rPr>
          <w:rFonts w:asciiTheme="minorBidi" w:hAnsiTheme="minorBidi" w:cstheme="minorBidi"/>
          <w:sz w:val="24"/>
          <w:szCs w:val="24"/>
        </w:rPr>
      </w:pPr>
      <w:r w:rsidRPr="00A041DE">
        <w:rPr>
          <w:rFonts w:asciiTheme="minorBidi" w:hAnsiTheme="minorBidi" w:cstheme="minorBidi"/>
          <w:bCs/>
          <w:sz w:val="24"/>
          <w:szCs w:val="24"/>
          <w:rtl/>
        </w:rPr>
        <w:t>מחיקת מונח:</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פתחו מונח, לחצו על </w:t>
      </w:r>
      <w:r w:rsidRPr="00BD5C04">
        <w:rPr>
          <w:rFonts w:asciiTheme="minorBidi" w:hAnsiTheme="minorBidi" w:cstheme="minorBidi"/>
          <w:sz w:val="24"/>
          <w:szCs w:val="24"/>
        </w:rPr>
        <w:t>Delete</w:t>
      </w:r>
      <w:r w:rsidRPr="00BD5C04">
        <w:rPr>
          <w:rFonts w:asciiTheme="minorBidi" w:hAnsiTheme="minorBidi" w:cstheme="minorBidi"/>
          <w:sz w:val="24"/>
          <w:szCs w:val="24"/>
          <w:rtl/>
        </w:rPr>
        <w:t xml:space="preserve">. </w:t>
      </w:r>
      <w:r w:rsidRPr="003635B5">
        <w:rPr>
          <w:rFonts w:asciiTheme="minorBidi" w:hAnsiTheme="minorBidi" w:cstheme="minorBidi"/>
          <w:b/>
          <w:bCs/>
          <w:sz w:val="24"/>
          <w:szCs w:val="24"/>
          <w:rtl/>
        </w:rPr>
        <w:t>אזהרה</w:t>
      </w:r>
      <w:r w:rsidR="003635B5" w:rsidRPr="003635B5">
        <w:rPr>
          <w:rFonts w:asciiTheme="minorBidi" w:hAnsiTheme="minorBidi" w:cstheme="minorBidi" w:hint="cs"/>
          <w:b/>
          <w:bCs/>
          <w:sz w:val="24"/>
          <w:szCs w:val="24"/>
          <w:rtl/>
        </w:rPr>
        <w:t>:</w:t>
      </w:r>
      <w:r w:rsidRPr="003635B5">
        <w:rPr>
          <w:rFonts w:asciiTheme="minorBidi" w:hAnsiTheme="minorBidi" w:cstheme="minorBidi"/>
          <w:b/>
          <w:bCs/>
          <w:sz w:val="24"/>
          <w:szCs w:val="24"/>
          <w:rtl/>
        </w:rPr>
        <w:t xml:space="preserve"> </w:t>
      </w:r>
      <w:r w:rsidRPr="00E2615D">
        <w:rPr>
          <w:rFonts w:asciiTheme="minorBidi" w:hAnsiTheme="minorBidi" w:cstheme="minorBidi"/>
          <w:sz w:val="24"/>
          <w:szCs w:val="24"/>
          <w:rtl/>
        </w:rPr>
        <w:t>פעולה בלתי הפיכה</w:t>
      </w:r>
      <w:r w:rsidR="003635B5" w:rsidRPr="00E2615D">
        <w:rPr>
          <w:rFonts w:asciiTheme="minorBidi" w:hAnsiTheme="minorBidi" w:cstheme="minorBidi" w:hint="cs"/>
          <w:sz w:val="24"/>
          <w:szCs w:val="24"/>
          <w:rtl/>
        </w:rPr>
        <w:t>!</w:t>
      </w:r>
    </w:p>
    <w:p w14:paraId="68B35872" w14:textId="77777777" w:rsidR="003C3654" w:rsidRPr="00BD5C04" w:rsidRDefault="00305D98" w:rsidP="00BC396A">
      <w:pPr>
        <w:bidi/>
        <w:rPr>
          <w:rFonts w:asciiTheme="minorBidi" w:hAnsiTheme="minorBidi" w:cstheme="minorBidi"/>
          <w:sz w:val="24"/>
          <w:szCs w:val="24"/>
        </w:rPr>
      </w:pPr>
      <w:r w:rsidRPr="00A041DE">
        <w:rPr>
          <w:rFonts w:asciiTheme="minorBidi" w:hAnsiTheme="minorBidi" w:cstheme="minorBidi"/>
          <w:b/>
          <w:bCs/>
          <w:sz w:val="24"/>
          <w:szCs w:val="24"/>
          <w:rtl/>
        </w:rPr>
        <w:t>ניהול חנות הנקודות:</w:t>
      </w:r>
      <w:r w:rsidRPr="00BD5C04">
        <w:rPr>
          <w:rFonts w:asciiTheme="minorBidi" w:hAnsiTheme="minorBidi" w:cstheme="minorBidi"/>
          <w:sz w:val="24"/>
          <w:szCs w:val="24"/>
          <w:rtl/>
        </w:rPr>
        <w:t xml:space="preserve"> לחצו על הטאב </w:t>
      </w:r>
      <w:r w:rsidRPr="00BD5C04">
        <w:rPr>
          <w:rFonts w:asciiTheme="minorBidi" w:hAnsiTheme="minorBidi" w:cstheme="minorBidi"/>
          <w:sz w:val="24"/>
          <w:szCs w:val="24"/>
        </w:rPr>
        <w:t>Gifts</w:t>
      </w:r>
      <w:r w:rsidRPr="00BD5C04">
        <w:rPr>
          <w:rFonts w:asciiTheme="minorBidi" w:hAnsiTheme="minorBidi" w:cstheme="minorBidi"/>
          <w:noProof/>
          <w:sz w:val="24"/>
          <w:szCs w:val="24"/>
        </w:rPr>
        <w:drawing>
          <wp:anchor distT="57150" distB="57150" distL="57150" distR="57150" simplePos="0" relativeHeight="251658255" behindDoc="0" locked="0" layoutInCell="1" hidden="0" allowOverlap="1" wp14:anchorId="6A713E31" wp14:editId="07777777">
            <wp:simplePos x="0" y="0"/>
            <wp:positionH relativeFrom="column">
              <wp:posOffset>-246072</wp:posOffset>
            </wp:positionH>
            <wp:positionV relativeFrom="paragraph">
              <wp:posOffset>438944</wp:posOffset>
            </wp:positionV>
            <wp:extent cx="3547172" cy="878266"/>
            <wp:effectExtent l="0" t="0" r="0" b="0"/>
            <wp:wrapSquare wrapText="bothSides" distT="57150" distB="57150" distL="57150" distR="5715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3547172" cy="878266"/>
                    </a:xfrm>
                    <a:prstGeom prst="rect">
                      <a:avLst/>
                    </a:prstGeom>
                    <a:ln/>
                  </pic:spPr>
                </pic:pic>
              </a:graphicData>
            </a:graphic>
          </wp:anchor>
        </w:drawing>
      </w:r>
    </w:p>
    <w:p w14:paraId="4354E980" w14:textId="51D83C15" w:rsidR="003C3654" w:rsidRPr="00BD5C04" w:rsidRDefault="00305D98">
      <w:pPr>
        <w:bidi/>
        <w:spacing w:before="100" w:after="100" w:line="240" w:lineRule="auto"/>
        <w:rPr>
          <w:rFonts w:asciiTheme="minorBidi" w:hAnsiTheme="minorBidi" w:cstheme="minorBidi"/>
          <w:sz w:val="24"/>
          <w:szCs w:val="24"/>
        </w:rPr>
      </w:pPr>
      <w:r w:rsidRPr="00A041DE">
        <w:rPr>
          <w:rFonts w:asciiTheme="minorBidi" w:hAnsiTheme="minorBidi" w:cstheme="minorBidi"/>
          <w:bCs/>
          <w:sz w:val="24"/>
          <w:szCs w:val="24"/>
          <w:rtl/>
        </w:rPr>
        <w:t>הוספת מתנה חדשה</w:t>
      </w:r>
      <w:r w:rsidR="00D9198C">
        <w:rPr>
          <w:rFonts w:asciiTheme="minorBidi" w:hAnsiTheme="minorBidi" w:cstheme="minorBidi" w:hint="cs"/>
          <w:bCs/>
          <w:sz w:val="24"/>
          <w:szCs w:val="24"/>
          <w:rtl/>
        </w:rPr>
        <w:t>:</w:t>
      </w:r>
      <w:r w:rsidR="00D9198C">
        <w:rPr>
          <w:rFonts w:asciiTheme="minorBidi" w:hAnsiTheme="minorBidi" w:cstheme="minorBidi"/>
          <w:bCs/>
          <w:sz w:val="24"/>
          <w:szCs w:val="24"/>
          <w:lang w:val="en-US"/>
        </w:rPr>
        <w:t xml:space="preserve"> </w:t>
      </w:r>
      <w:r w:rsidRPr="00D9198C">
        <w:rPr>
          <w:rFonts w:asciiTheme="minorBidi" w:hAnsiTheme="minorBidi" w:cstheme="minorBidi"/>
          <w:b/>
          <w:sz w:val="24"/>
          <w:szCs w:val="24"/>
          <w:rtl/>
        </w:rPr>
        <w:t>תמלאו</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 xml:space="preserve">שם ייחודי, מחיר, תיאור. לאחר מכן, תלחצו </w:t>
      </w:r>
      <w:r w:rsidRPr="00BD5C04">
        <w:rPr>
          <w:rFonts w:asciiTheme="minorBidi" w:hAnsiTheme="minorBidi" w:cstheme="minorBidi"/>
          <w:sz w:val="24"/>
          <w:szCs w:val="24"/>
        </w:rPr>
        <w:t>Add Gift</w:t>
      </w:r>
      <w:r w:rsidRPr="00BD5C04">
        <w:rPr>
          <w:rFonts w:asciiTheme="minorBidi" w:hAnsiTheme="minorBidi" w:cstheme="minorBidi"/>
          <w:sz w:val="24"/>
          <w:szCs w:val="24"/>
          <w:rtl/>
        </w:rPr>
        <w:t>.</w:t>
      </w:r>
    </w:p>
    <w:p w14:paraId="2B8EB668" w14:textId="77777777" w:rsidR="003C3654" w:rsidRPr="00BD5C04" w:rsidRDefault="00305D98">
      <w:pPr>
        <w:bidi/>
        <w:spacing w:before="100" w:after="100" w:line="240" w:lineRule="auto"/>
        <w:rPr>
          <w:rFonts w:asciiTheme="minorBidi" w:hAnsiTheme="minorBidi" w:cstheme="minorBidi"/>
          <w:sz w:val="24"/>
          <w:szCs w:val="24"/>
        </w:rPr>
      </w:pPr>
      <w:r w:rsidRPr="00A041DE">
        <w:rPr>
          <w:rFonts w:asciiTheme="minorBidi" w:hAnsiTheme="minorBidi" w:cstheme="minorBidi"/>
          <w:bCs/>
          <w:sz w:val="24"/>
          <w:szCs w:val="24"/>
          <w:rtl/>
        </w:rPr>
        <w:t>עריכת מתנה קיימת:</w:t>
      </w:r>
      <w:r w:rsidRPr="00BD5C04">
        <w:rPr>
          <w:rFonts w:asciiTheme="minorBidi" w:hAnsiTheme="minorBidi" w:cstheme="minorBidi"/>
          <w:sz w:val="24"/>
          <w:szCs w:val="24"/>
          <w:rtl/>
        </w:rPr>
        <w:t xml:space="preserve"> לחצו על כפתור ה-</w:t>
      </w:r>
      <w:r w:rsidRPr="00BD5C04">
        <w:rPr>
          <w:rFonts w:asciiTheme="minorBidi" w:hAnsiTheme="minorBidi" w:cstheme="minorBidi"/>
          <w:sz w:val="24"/>
          <w:szCs w:val="24"/>
        </w:rPr>
        <w:t>Edit</w:t>
      </w:r>
      <w:r w:rsidRPr="00BD5C04">
        <w:rPr>
          <w:rFonts w:asciiTheme="minorBidi" w:hAnsiTheme="minorBidi" w:cstheme="minorBidi"/>
          <w:sz w:val="24"/>
          <w:szCs w:val="24"/>
          <w:rtl/>
        </w:rPr>
        <w:t xml:space="preserve">, ערכו פרטים ולחצו על </w:t>
      </w:r>
      <w:r w:rsidRPr="00BD5C04">
        <w:rPr>
          <w:rFonts w:asciiTheme="minorBidi" w:hAnsiTheme="minorBidi" w:cstheme="minorBidi"/>
          <w:sz w:val="24"/>
          <w:szCs w:val="24"/>
        </w:rPr>
        <w:t>Save Changes</w:t>
      </w:r>
      <w:r w:rsidRPr="00BD5C04">
        <w:rPr>
          <w:rFonts w:asciiTheme="minorBidi" w:hAnsiTheme="minorBidi" w:cstheme="minorBidi"/>
          <w:sz w:val="24"/>
          <w:szCs w:val="24"/>
          <w:rtl/>
        </w:rPr>
        <w:t>.</w:t>
      </w:r>
    </w:p>
    <w:p w14:paraId="603A37C1" w14:textId="1FB85AB8" w:rsidR="009D40DC" w:rsidRPr="003635B5" w:rsidRDefault="00305D98" w:rsidP="003635B5">
      <w:pPr>
        <w:bidi/>
        <w:spacing w:line="240" w:lineRule="auto"/>
        <w:ind w:right="-334"/>
        <w:rPr>
          <w:rFonts w:asciiTheme="minorBidi" w:hAnsiTheme="minorBidi" w:cstheme="minorBidi"/>
          <w:sz w:val="24"/>
          <w:szCs w:val="24"/>
          <w:u w:val="single"/>
        </w:rPr>
      </w:pPr>
      <w:r w:rsidRPr="00A041DE">
        <w:rPr>
          <w:rFonts w:asciiTheme="minorBidi" w:hAnsiTheme="minorBidi" w:cstheme="minorBidi"/>
          <w:bCs/>
          <w:sz w:val="24"/>
          <w:szCs w:val="24"/>
          <w:rtl/>
        </w:rPr>
        <w:t>מחיקת מתנה:</w:t>
      </w:r>
      <w:r w:rsidRPr="00BD5C04">
        <w:rPr>
          <w:rFonts w:asciiTheme="minorBidi" w:hAnsiTheme="minorBidi" w:cstheme="minorBidi"/>
          <w:sz w:val="24"/>
          <w:szCs w:val="24"/>
          <w:rtl/>
        </w:rPr>
        <w:t xml:space="preserve"> על ידי כפתור ה</w:t>
      </w:r>
      <w:r w:rsidRPr="00BD5C04">
        <w:rPr>
          <w:rFonts w:asciiTheme="minorBidi" w:hAnsiTheme="minorBidi" w:cstheme="minorBidi"/>
          <w:sz w:val="24"/>
          <w:szCs w:val="24"/>
        </w:rPr>
        <w:t>Delete</w:t>
      </w:r>
      <w:r w:rsidRPr="00BD5C04">
        <w:rPr>
          <w:rFonts w:asciiTheme="minorBidi" w:hAnsiTheme="minorBidi" w:cstheme="minorBidi"/>
          <w:sz w:val="24"/>
          <w:szCs w:val="24"/>
          <w:rtl/>
        </w:rPr>
        <w:t xml:space="preserve">. </w:t>
      </w:r>
      <w:r w:rsidR="003635B5" w:rsidRPr="003635B5">
        <w:rPr>
          <w:rFonts w:asciiTheme="minorBidi" w:hAnsiTheme="minorBidi" w:cstheme="minorBidi"/>
          <w:b/>
          <w:bCs/>
          <w:sz w:val="24"/>
          <w:szCs w:val="24"/>
          <w:rtl/>
        </w:rPr>
        <w:t>אזהרה</w:t>
      </w:r>
      <w:r w:rsidR="003635B5" w:rsidRPr="003635B5">
        <w:rPr>
          <w:rFonts w:asciiTheme="minorBidi" w:hAnsiTheme="minorBidi" w:cstheme="minorBidi" w:hint="cs"/>
          <w:b/>
          <w:bCs/>
          <w:sz w:val="24"/>
          <w:szCs w:val="24"/>
          <w:rtl/>
        </w:rPr>
        <w:t>:</w:t>
      </w:r>
      <w:r w:rsidR="003635B5" w:rsidRPr="003635B5">
        <w:rPr>
          <w:rFonts w:asciiTheme="minorBidi" w:hAnsiTheme="minorBidi" w:cstheme="minorBidi"/>
          <w:b/>
          <w:bCs/>
          <w:sz w:val="24"/>
          <w:szCs w:val="24"/>
          <w:rtl/>
        </w:rPr>
        <w:t xml:space="preserve"> </w:t>
      </w:r>
      <w:r w:rsidR="003635B5" w:rsidRPr="003635B5">
        <w:rPr>
          <w:rFonts w:asciiTheme="minorBidi" w:hAnsiTheme="minorBidi" w:cstheme="minorBidi"/>
          <w:sz w:val="24"/>
          <w:szCs w:val="24"/>
          <w:rtl/>
        </w:rPr>
        <w:t>פעולה בלתי הפיכה</w:t>
      </w:r>
      <w:r w:rsidR="003635B5" w:rsidRPr="003635B5">
        <w:rPr>
          <w:rFonts w:asciiTheme="minorBidi" w:hAnsiTheme="minorBidi" w:cstheme="minorBidi" w:hint="cs"/>
          <w:sz w:val="24"/>
          <w:szCs w:val="24"/>
          <w:rtl/>
        </w:rPr>
        <w:t>!</w:t>
      </w:r>
    </w:p>
    <w:p w14:paraId="0504EDF5" w14:textId="77777777" w:rsidR="003C3654" w:rsidRPr="00D9198C" w:rsidRDefault="00305D98" w:rsidP="00BC396A">
      <w:pPr>
        <w:bidi/>
        <w:rPr>
          <w:rFonts w:asciiTheme="minorBidi" w:hAnsiTheme="minorBidi" w:cstheme="minorBidi"/>
          <w:b/>
          <w:bCs/>
          <w:sz w:val="24"/>
          <w:szCs w:val="24"/>
          <w:u w:val="single"/>
        </w:rPr>
      </w:pPr>
      <w:r w:rsidRPr="00D9198C">
        <w:rPr>
          <w:rFonts w:asciiTheme="minorBidi" w:hAnsiTheme="minorBidi" w:cstheme="minorBidi"/>
          <w:b/>
          <w:bCs/>
          <w:sz w:val="24"/>
          <w:szCs w:val="24"/>
          <w:u w:val="single"/>
          <w:rtl/>
        </w:rPr>
        <w:t>משימות</w:t>
      </w:r>
    </w:p>
    <w:p w14:paraId="29297ED6" w14:textId="77777777" w:rsidR="003C3654" w:rsidRPr="00BD5C04" w:rsidRDefault="00305D98" w:rsidP="00BC396A">
      <w:pPr>
        <w:bidi/>
        <w:rPr>
          <w:rFonts w:asciiTheme="minorBidi" w:hAnsiTheme="minorBidi" w:cstheme="minorBidi"/>
          <w:sz w:val="24"/>
          <w:szCs w:val="24"/>
        </w:rPr>
      </w:pPr>
      <w:r w:rsidRPr="00995CCF">
        <w:rPr>
          <w:rFonts w:asciiTheme="minorBidi" w:hAnsiTheme="minorBidi" w:cstheme="minorBidi"/>
          <w:bCs/>
          <w:sz w:val="24"/>
          <w:szCs w:val="24"/>
          <w:rtl/>
        </w:rPr>
        <w:t>צפייה במשימות:</w:t>
      </w:r>
      <w:r w:rsidRPr="00BD5C04">
        <w:rPr>
          <w:rFonts w:asciiTheme="minorBidi" w:hAnsiTheme="minorBidi" w:cstheme="minorBidi"/>
          <w:b/>
          <w:sz w:val="24"/>
          <w:szCs w:val="24"/>
          <w:rtl/>
        </w:rPr>
        <w:t xml:space="preserve"> </w:t>
      </w:r>
      <w:r w:rsidRPr="00BD5C04">
        <w:rPr>
          <w:rFonts w:asciiTheme="minorBidi" w:hAnsiTheme="minorBidi" w:cstheme="minorBidi"/>
          <w:sz w:val="24"/>
          <w:szCs w:val="24"/>
          <w:rtl/>
        </w:rPr>
        <w:t>לחצו על טאב ה-</w:t>
      </w:r>
      <w:r w:rsidRPr="00BD5C04">
        <w:rPr>
          <w:rFonts w:asciiTheme="minorBidi" w:hAnsiTheme="minorBidi" w:cstheme="minorBidi"/>
          <w:sz w:val="24"/>
          <w:szCs w:val="24"/>
        </w:rPr>
        <w:t>Tasks</w:t>
      </w:r>
      <w:r w:rsidRPr="00BD5C04">
        <w:rPr>
          <w:rFonts w:asciiTheme="minorBidi" w:hAnsiTheme="minorBidi" w:cstheme="minorBidi"/>
          <w:noProof/>
          <w:sz w:val="24"/>
          <w:szCs w:val="24"/>
        </w:rPr>
        <w:drawing>
          <wp:anchor distT="114300" distB="114300" distL="114300" distR="114300" simplePos="0" relativeHeight="251658256" behindDoc="0" locked="0" layoutInCell="1" hidden="0" allowOverlap="1" wp14:anchorId="0D162429" wp14:editId="07777777">
            <wp:simplePos x="0" y="0"/>
            <wp:positionH relativeFrom="column">
              <wp:posOffset>-246072</wp:posOffset>
            </wp:positionH>
            <wp:positionV relativeFrom="paragraph">
              <wp:posOffset>217550</wp:posOffset>
            </wp:positionV>
            <wp:extent cx="3944859" cy="839608"/>
            <wp:effectExtent l="0" t="0" r="0" b="0"/>
            <wp:wrapSquare wrapText="bothSides" distT="114300" distB="114300" distL="114300" distR="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t="22675" r="1390" b="5577"/>
                    <a:stretch>
                      <a:fillRect/>
                    </a:stretch>
                  </pic:blipFill>
                  <pic:spPr>
                    <a:xfrm>
                      <a:off x="0" y="0"/>
                      <a:ext cx="3944859" cy="839608"/>
                    </a:xfrm>
                    <a:prstGeom prst="rect">
                      <a:avLst/>
                    </a:prstGeom>
                    <a:ln/>
                  </pic:spPr>
                </pic:pic>
              </a:graphicData>
            </a:graphic>
          </wp:anchor>
        </w:drawing>
      </w:r>
    </w:p>
    <w:p w14:paraId="1835F23B" w14:textId="1979AB6B" w:rsidR="003C3654" w:rsidRPr="00D9198C" w:rsidRDefault="00305D98" w:rsidP="00D9198C">
      <w:pPr>
        <w:bidi/>
        <w:rPr>
          <w:rFonts w:asciiTheme="minorBidi" w:hAnsiTheme="minorBidi" w:cstheme="minorBidi"/>
          <w:b/>
          <w:bCs/>
          <w:sz w:val="24"/>
          <w:szCs w:val="24"/>
        </w:rPr>
      </w:pPr>
      <w:r w:rsidRPr="00D9198C">
        <w:rPr>
          <w:rFonts w:asciiTheme="minorBidi" w:hAnsiTheme="minorBidi" w:cstheme="minorBidi"/>
          <w:b/>
          <w:bCs/>
          <w:sz w:val="24"/>
          <w:szCs w:val="24"/>
          <w:rtl/>
        </w:rPr>
        <w:t>הוספת משימה</w:t>
      </w:r>
      <w:r w:rsidR="00D9198C">
        <w:rPr>
          <w:rFonts w:asciiTheme="minorBidi" w:hAnsiTheme="minorBidi" w:cstheme="minorBidi" w:hint="cs"/>
          <w:b/>
          <w:bCs/>
          <w:sz w:val="24"/>
          <w:szCs w:val="24"/>
          <w:rtl/>
        </w:rPr>
        <w:t>:</w:t>
      </w:r>
      <w:r w:rsidR="00D9198C">
        <w:rPr>
          <w:rFonts w:asciiTheme="minorBidi" w:hAnsiTheme="minorBidi" w:cstheme="minorBidi"/>
          <w:b/>
          <w:bCs/>
          <w:sz w:val="24"/>
          <w:szCs w:val="24"/>
          <w:lang w:val="en-US"/>
        </w:rPr>
        <w:t xml:space="preserve"> </w:t>
      </w:r>
      <w:r w:rsidRPr="00BD5C04">
        <w:rPr>
          <w:rFonts w:asciiTheme="minorBidi" w:hAnsiTheme="minorBidi" w:cstheme="minorBidi"/>
          <w:sz w:val="24"/>
          <w:szCs w:val="24"/>
          <w:rtl/>
        </w:rPr>
        <w:t>מלאו כותרת, תיאור, נקודות, למי לשלוח המשימה.</w:t>
      </w:r>
    </w:p>
    <w:p w14:paraId="689A786E" w14:textId="79AFDE11" w:rsidR="003C3654" w:rsidRPr="00BD5C04" w:rsidRDefault="00305D98">
      <w:pPr>
        <w:bidi/>
        <w:spacing w:after="160" w:line="240" w:lineRule="auto"/>
        <w:rPr>
          <w:rFonts w:asciiTheme="minorBidi" w:hAnsiTheme="minorBidi" w:cstheme="minorBidi"/>
          <w:sz w:val="24"/>
          <w:szCs w:val="24"/>
        </w:rPr>
      </w:pPr>
      <w:r w:rsidRPr="00BD5C04">
        <w:rPr>
          <w:rFonts w:asciiTheme="minorBidi" w:hAnsiTheme="minorBidi" w:cstheme="minorBidi"/>
          <w:sz w:val="24"/>
          <w:szCs w:val="24"/>
          <w:rtl/>
        </w:rPr>
        <w:t>לחיצה על כפתור ה</w:t>
      </w:r>
      <w:r w:rsidR="00D9198C">
        <w:rPr>
          <w:rFonts w:asciiTheme="minorBidi" w:hAnsiTheme="minorBidi" w:cstheme="minorBidi" w:hint="cs"/>
          <w:sz w:val="24"/>
          <w:szCs w:val="24"/>
          <w:rtl/>
        </w:rPr>
        <w:t>-</w:t>
      </w:r>
      <w:r w:rsidRPr="00BD5C04">
        <w:rPr>
          <w:rFonts w:asciiTheme="minorBidi" w:hAnsiTheme="minorBidi" w:cstheme="minorBidi"/>
          <w:sz w:val="24"/>
          <w:szCs w:val="24"/>
        </w:rPr>
        <w:t>Add Task</w:t>
      </w:r>
      <w:r w:rsidRPr="00BD5C04">
        <w:rPr>
          <w:rFonts w:asciiTheme="minorBidi" w:hAnsiTheme="minorBidi" w:cstheme="minorBidi"/>
          <w:sz w:val="24"/>
          <w:szCs w:val="24"/>
          <w:rtl/>
        </w:rPr>
        <w:t xml:space="preserve"> תוסיף את המשימה</w:t>
      </w:r>
      <w:r w:rsidR="00D9198C">
        <w:rPr>
          <w:rFonts w:asciiTheme="minorBidi" w:hAnsiTheme="minorBidi" w:cstheme="minorBidi" w:hint="cs"/>
          <w:sz w:val="24"/>
          <w:szCs w:val="24"/>
          <w:rtl/>
        </w:rPr>
        <w:t>.</w:t>
      </w:r>
      <w:r w:rsidRPr="00BD5C04">
        <w:rPr>
          <w:rFonts w:asciiTheme="minorBidi" w:hAnsiTheme="minorBidi" w:cstheme="minorBidi"/>
          <w:sz w:val="24"/>
          <w:szCs w:val="24"/>
          <w:rtl/>
        </w:rPr>
        <w:t xml:space="preserve"> </w:t>
      </w:r>
    </w:p>
    <w:p w14:paraId="090AFA3E" w14:textId="2E4DB952" w:rsidR="003C3654" w:rsidRPr="00D9198C" w:rsidRDefault="00305D98" w:rsidP="2B3AE20E">
      <w:pPr>
        <w:bidi/>
        <w:rPr>
          <w:rFonts w:asciiTheme="minorBidi" w:hAnsiTheme="minorBidi" w:cstheme="minorBidi"/>
          <w:b/>
          <w:bCs/>
          <w:sz w:val="24"/>
          <w:szCs w:val="24"/>
        </w:rPr>
      </w:pPr>
      <w:r w:rsidRPr="00D9198C">
        <w:rPr>
          <w:rFonts w:asciiTheme="minorBidi" w:hAnsiTheme="minorBidi" w:cstheme="minorBidi"/>
          <w:b/>
          <w:bCs/>
          <w:sz w:val="24"/>
          <w:szCs w:val="24"/>
          <w:rtl/>
        </w:rPr>
        <w:t>ער</w:t>
      </w:r>
      <w:r w:rsidR="00D9198C" w:rsidRPr="00D9198C">
        <w:rPr>
          <w:rFonts w:asciiTheme="minorBidi" w:hAnsiTheme="minorBidi" w:cstheme="minorBidi" w:hint="cs"/>
          <w:b/>
          <w:bCs/>
          <w:sz w:val="24"/>
          <w:szCs w:val="24"/>
          <w:rtl/>
        </w:rPr>
        <w:t>י</w:t>
      </w:r>
      <w:r w:rsidRPr="00D9198C">
        <w:rPr>
          <w:rFonts w:asciiTheme="minorBidi" w:hAnsiTheme="minorBidi" w:cstheme="minorBidi"/>
          <w:b/>
          <w:bCs/>
          <w:sz w:val="24"/>
          <w:szCs w:val="24"/>
          <w:rtl/>
        </w:rPr>
        <w:t>כת משימה</w:t>
      </w:r>
    </w:p>
    <w:p w14:paraId="052ECDAE" w14:textId="29BB066A" w:rsidR="003C3654" w:rsidRPr="00BD5C04" w:rsidRDefault="00305D98">
      <w:pPr>
        <w:bidi/>
        <w:spacing w:line="240" w:lineRule="auto"/>
        <w:ind w:right="-334"/>
        <w:rPr>
          <w:rFonts w:asciiTheme="minorBidi" w:hAnsiTheme="minorBidi" w:cstheme="minorBidi"/>
          <w:sz w:val="24"/>
          <w:szCs w:val="24"/>
        </w:rPr>
      </w:pPr>
      <w:r w:rsidRPr="00BD5C04">
        <w:rPr>
          <w:rFonts w:asciiTheme="minorBidi" w:hAnsiTheme="minorBidi" w:cstheme="minorBidi"/>
          <w:sz w:val="24"/>
          <w:szCs w:val="24"/>
          <w:rtl/>
        </w:rPr>
        <w:t>לחצו על כפתור ה "</w:t>
      </w:r>
      <w:r w:rsidRPr="00BD5C04">
        <w:rPr>
          <w:rFonts w:asciiTheme="minorBidi" w:hAnsiTheme="minorBidi" w:cstheme="minorBidi"/>
          <w:sz w:val="24"/>
          <w:szCs w:val="24"/>
        </w:rPr>
        <w:t>Edit</w:t>
      </w:r>
      <w:r w:rsidRPr="00BD5C04">
        <w:rPr>
          <w:rFonts w:asciiTheme="minorBidi" w:hAnsiTheme="minorBidi" w:cstheme="minorBidi"/>
          <w:sz w:val="24"/>
          <w:szCs w:val="24"/>
          <w:rtl/>
        </w:rPr>
        <w:t xml:space="preserve">" שמימין למשימה </w:t>
      </w:r>
    </w:p>
    <w:p w14:paraId="7D3FD4DE" w14:textId="25486996" w:rsidR="0050231E" w:rsidRPr="00D9198C" w:rsidRDefault="00305D98" w:rsidP="00D9198C">
      <w:pPr>
        <w:bidi/>
        <w:spacing w:line="240" w:lineRule="auto"/>
        <w:ind w:right="-334"/>
        <w:rPr>
          <w:rFonts w:asciiTheme="minorBidi" w:hAnsiTheme="minorBidi" w:cstheme="minorBidi" w:hint="cs"/>
          <w:sz w:val="24"/>
          <w:szCs w:val="24"/>
          <w:rtl/>
          <w:lang w:val="en-US"/>
        </w:rPr>
      </w:pPr>
      <w:r w:rsidRPr="00BD5C04">
        <w:rPr>
          <w:rFonts w:asciiTheme="minorBidi" w:hAnsiTheme="minorBidi" w:cstheme="minorBidi"/>
          <w:sz w:val="24"/>
          <w:szCs w:val="24"/>
          <w:rtl/>
        </w:rPr>
        <w:t>ערכו את הנתונים השונים: כותרת, תיאור, נקודות, שייכות וסטטוס.</w:t>
      </w:r>
      <w:r w:rsidR="00D9198C">
        <w:rPr>
          <w:rFonts w:asciiTheme="minorBidi" w:hAnsiTheme="minorBidi" w:cstheme="minorBidi" w:hint="cs"/>
          <w:sz w:val="24"/>
          <w:szCs w:val="24"/>
          <w:rtl/>
        </w:rPr>
        <w:t xml:space="preserve"> </w:t>
      </w:r>
      <w:r w:rsidR="008156A4" w:rsidRPr="00B66D22">
        <w:rPr>
          <w:rFonts w:asciiTheme="minorBidi" w:hAnsiTheme="minorBidi" w:cstheme="minorBidi"/>
          <w:sz w:val="24"/>
          <w:szCs w:val="24"/>
          <w:rtl/>
        </w:rPr>
        <w:t xml:space="preserve">לשמירה לחצו על כפתור </w:t>
      </w:r>
      <w:r w:rsidR="008156A4" w:rsidRPr="00B66D22">
        <w:rPr>
          <w:rFonts w:asciiTheme="minorBidi" w:hAnsiTheme="minorBidi" w:cstheme="minorBidi"/>
          <w:sz w:val="24"/>
          <w:szCs w:val="24"/>
        </w:rPr>
        <w:t>Update Task</w:t>
      </w:r>
      <w:r w:rsidR="00D9198C">
        <w:rPr>
          <w:rFonts w:asciiTheme="minorBidi" w:hAnsiTheme="minorBidi" w:cstheme="minorBidi" w:hint="cs"/>
          <w:sz w:val="24"/>
          <w:szCs w:val="24"/>
          <w:rtl/>
          <w:lang w:val="en-US"/>
        </w:rPr>
        <w:t>.</w:t>
      </w:r>
    </w:p>
    <w:p w14:paraId="14D6537E" w14:textId="77777777" w:rsidR="0050231E" w:rsidRDefault="008156A4" w:rsidP="009D40DC">
      <w:pPr>
        <w:bidi/>
        <w:rPr>
          <w:rFonts w:asciiTheme="minorBidi" w:hAnsiTheme="minorBidi" w:cstheme="minorBidi"/>
          <w:sz w:val="24"/>
          <w:szCs w:val="24"/>
          <w:rtl/>
        </w:rPr>
      </w:pPr>
      <w:r w:rsidRPr="00D9198C">
        <w:rPr>
          <w:rFonts w:asciiTheme="minorBidi" w:hAnsiTheme="minorBidi" w:cstheme="minorBidi"/>
          <w:bCs/>
          <w:sz w:val="24"/>
          <w:szCs w:val="24"/>
          <w:rtl/>
        </w:rPr>
        <w:t>מחיקת משימה:</w:t>
      </w:r>
      <w:r w:rsidR="009D40DC">
        <w:rPr>
          <w:rFonts w:asciiTheme="minorBidi" w:hAnsiTheme="minorBidi" w:cstheme="minorBidi" w:hint="cs"/>
          <w:bCs/>
          <w:sz w:val="24"/>
          <w:szCs w:val="24"/>
          <w:rtl/>
        </w:rPr>
        <w:t xml:space="preserve"> </w:t>
      </w:r>
      <w:r w:rsidRPr="00B66D22">
        <w:rPr>
          <w:rFonts w:asciiTheme="minorBidi" w:hAnsiTheme="minorBidi" w:cstheme="minorBidi"/>
          <w:sz w:val="24"/>
          <w:szCs w:val="24"/>
          <w:rtl/>
        </w:rPr>
        <w:t>לחצו על כפתור ה-</w:t>
      </w:r>
      <w:r w:rsidRPr="00B66D22">
        <w:rPr>
          <w:rFonts w:asciiTheme="minorBidi" w:hAnsiTheme="minorBidi" w:cstheme="minorBidi"/>
          <w:sz w:val="24"/>
          <w:szCs w:val="24"/>
        </w:rPr>
        <w:t>Delete</w:t>
      </w:r>
      <w:r w:rsidRPr="00B66D22">
        <w:rPr>
          <w:rFonts w:asciiTheme="minorBidi" w:hAnsiTheme="minorBidi" w:cstheme="minorBidi"/>
          <w:sz w:val="24"/>
          <w:szCs w:val="24"/>
          <w:rtl/>
        </w:rPr>
        <w:t xml:space="preserve"> במשימה, תקבלו אזהרת האם אתה בטוח, תלחצו שוב והמשימה תמחק.</w:t>
      </w:r>
    </w:p>
    <w:p w14:paraId="13D159F6" w14:textId="77777777" w:rsidR="009D40DC" w:rsidRPr="009D40DC" w:rsidRDefault="009D40DC" w:rsidP="009D40DC">
      <w:pPr>
        <w:bidi/>
        <w:rPr>
          <w:rFonts w:asciiTheme="minorBidi" w:hAnsiTheme="minorBidi" w:cstheme="minorBidi"/>
          <w:bCs/>
          <w:sz w:val="24"/>
          <w:szCs w:val="24"/>
        </w:rPr>
      </w:pPr>
    </w:p>
    <w:p w14:paraId="7D4DD293" w14:textId="77777777" w:rsidR="0050231E" w:rsidRPr="00B66D22" w:rsidRDefault="008156A4" w:rsidP="00BC396A">
      <w:pPr>
        <w:bidi/>
        <w:rPr>
          <w:rFonts w:asciiTheme="minorBidi" w:hAnsiTheme="minorBidi" w:cstheme="minorBidi"/>
          <w:b/>
          <w:sz w:val="24"/>
          <w:szCs w:val="24"/>
        </w:rPr>
      </w:pPr>
      <w:r w:rsidRPr="00B66D22">
        <w:rPr>
          <w:rFonts w:asciiTheme="minorBidi" w:hAnsiTheme="minorBidi" w:cstheme="minorBidi"/>
          <w:sz w:val="24"/>
          <w:szCs w:val="24"/>
        </w:rPr>
        <w:t>8.2.10</w:t>
      </w:r>
      <w:r w:rsidR="00671266" w:rsidRPr="00B66D22">
        <w:rPr>
          <w:rFonts w:asciiTheme="minorBidi" w:hAnsiTheme="minorBidi" w:cstheme="minorBidi"/>
          <w:sz w:val="24"/>
          <w:szCs w:val="24"/>
          <w:rtl/>
        </w:rPr>
        <w:t xml:space="preserve"> </w:t>
      </w:r>
      <w:r w:rsidRPr="00B66D22">
        <w:rPr>
          <w:rStyle w:val="Style2Char"/>
          <w:rFonts w:asciiTheme="minorBidi" w:hAnsiTheme="minorBidi" w:cstheme="minorBidi"/>
          <w:rtl/>
        </w:rPr>
        <w:t>יציאה מהמערכת</w:t>
      </w:r>
    </w:p>
    <w:p w14:paraId="21164B7D" w14:textId="7D062DA0" w:rsidR="000615B4" w:rsidRDefault="008156A4" w:rsidP="00D9198C">
      <w:pPr>
        <w:bidi/>
        <w:rPr>
          <w:rFonts w:asciiTheme="minorBidi" w:hAnsiTheme="minorBidi" w:cstheme="minorBidi"/>
          <w:sz w:val="24"/>
          <w:szCs w:val="24"/>
          <w:rtl/>
        </w:rPr>
      </w:pPr>
      <w:r w:rsidRPr="00B66D22">
        <w:rPr>
          <w:rFonts w:asciiTheme="minorBidi" w:hAnsiTheme="minorBidi" w:cstheme="minorBidi"/>
          <w:sz w:val="24"/>
          <w:szCs w:val="24"/>
          <w:rtl/>
        </w:rPr>
        <w:t>התנתקות בטוחה</w:t>
      </w:r>
      <w:r w:rsidR="00D9198C">
        <w:rPr>
          <w:rFonts w:asciiTheme="minorBidi" w:hAnsiTheme="minorBidi" w:cstheme="minorBidi" w:hint="cs"/>
          <w:sz w:val="24"/>
          <w:szCs w:val="24"/>
          <w:rtl/>
        </w:rPr>
        <w:t xml:space="preserve"> תתבצע על ידי לחיצת כפתור ה-</w:t>
      </w:r>
      <w:r w:rsidR="00D9198C">
        <w:rPr>
          <w:rFonts w:asciiTheme="minorBidi" w:hAnsiTheme="minorBidi" w:cstheme="minorBidi" w:hint="eastAsia"/>
          <w:sz w:val="24"/>
          <w:szCs w:val="24"/>
          <w:lang w:val="en-US"/>
        </w:rPr>
        <w:t>Lo</w:t>
      </w:r>
      <w:r w:rsidR="00D9198C">
        <w:rPr>
          <w:rFonts w:asciiTheme="minorBidi" w:hAnsiTheme="minorBidi" w:cstheme="minorBidi"/>
          <w:sz w:val="24"/>
          <w:szCs w:val="24"/>
          <w:lang w:val="en-US"/>
        </w:rPr>
        <w:t>gout</w:t>
      </w:r>
      <w:r w:rsidR="00D9198C">
        <w:rPr>
          <w:rFonts w:asciiTheme="minorBidi" w:hAnsiTheme="minorBidi" w:cstheme="minorBidi" w:hint="cs"/>
          <w:sz w:val="24"/>
          <w:szCs w:val="24"/>
          <w:rtl/>
          <w:lang w:val="en-US"/>
        </w:rPr>
        <w:t xml:space="preserve"> בפינה הימנית העליונה. לאחר מכן, תעובר לחזרה לדף ההתחברות. </w:t>
      </w:r>
      <w:r w:rsidRPr="00D9198C">
        <w:rPr>
          <w:rFonts w:asciiTheme="minorBidi" w:hAnsiTheme="minorBidi" w:cstheme="minorBidi"/>
          <w:b/>
          <w:bCs/>
          <w:sz w:val="24"/>
          <w:szCs w:val="24"/>
          <w:rtl/>
        </w:rPr>
        <w:t>הערה חשובה:</w:t>
      </w:r>
      <w:r w:rsidRPr="00B66D22">
        <w:rPr>
          <w:rFonts w:asciiTheme="minorBidi" w:hAnsiTheme="minorBidi" w:cstheme="minorBidi"/>
          <w:sz w:val="24"/>
          <w:szCs w:val="24"/>
          <w:rtl/>
        </w:rPr>
        <w:t xml:space="preserve"> תמיד התנתקו בצורה תקינה כדי להבטיח שמירת נתונים ואבטחה.</w:t>
      </w:r>
    </w:p>
    <w:p w14:paraId="17E50CBF" w14:textId="77777777" w:rsidR="000615B4" w:rsidRDefault="000615B4">
      <w:pPr>
        <w:rPr>
          <w:rFonts w:asciiTheme="minorBidi" w:hAnsiTheme="minorBidi" w:cstheme="minorBidi"/>
          <w:sz w:val="24"/>
          <w:szCs w:val="24"/>
          <w:rtl/>
        </w:rPr>
      </w:pPr>
      <w:r>
        <w:rPr>
          <w:rFonts w:asciiTheme="minorBidi" w:hAnsiTheme="minorBidi" w:cstheme="minorBidi"/>
          <w:sz w:val="24"/>
          <w:szCs w:val="24"/>
          <w:rtl/>
        </w:rPr>
        <w:br w:type="page"/>
      </w:r>
    </w:p>
    <w:p w14:paraId="6F5AAD22" w14:textId="77777777" w:rsidR="0050231E" w:rsidRPr="00B66D22" w:rsidRDefault="008156A4" w:rsidP="00BC396A">
      <w:pPr>
        <w:bidi/>
        <w:rPr>
          <w:rFonts w:asciiTheme="minorBidi" w:hAnsiTheme="minorBidi" w:cstheme="minorBidi"/>
          <w:sz w:val="24"/>
          <w:szCs w:val="24"/>
        </w:rPr>
      </w:pPr>
      <w:r w:rsidRPr="00B66D22">
        <w:rPr>
          <w:rFonts w:asciiTheme="minorBidi" w:hAnsiTheme="minorBidi" w:cstheme="minorBidi"/>
          <w:sz w:val="24"/>
          <w:szCs w:val="24"/>
        </w:rPr>
        <w:t>8.4</w:t>
      </w:r>
      <w:r w:rsidR="00671266" w:rsidRPr="00B66D22">
        <w:rPr>
          <w:rFonts w:asciiTheme="minorBidi" w:hAnsiTheme="minorBidi" w:cstheme="minorBidi"/>
          <w:sz w:val="24"/>
          <w:szCs w:val="24"/>
          <w:rtl/>
        </w:rPr>
        <w:t xml:space="preserve"> </w:t>
      </w:r>
      <w:r w:rsidRPr="00B66D22">
        <w:rPr>
          <w:rStyle w:val="Style2Char"/>
          <w:rFonts w:asciiTheme="minorBidi" w:hAnsiTheme="minorBidi" w:cstheme="minorBidi"/>
          <w:rtl/>
        </w:rPr>
        <w:t>פתרון בעיות נפוצות</w:t>
      </w:r>
    </w:p>
    <w:p w14:paraId="04B0F06F" w14:textId="77777777" w:rsidR="0050231E" w:rsidRPr="00B66D22" w:rsidRDefault="008156A4" w:rsidP="00BC396A">
      <w:pPr>
        <w:bidi/>
        <w:rPr>
          <w:rFonts w:asciiTheme="minorBidi" w:hAnsiTheme="minorBidi" w:cstheme="minorBidi"/>
          <w:sz w:val="24"/>
          <w:szCs w:val="24"/>
        </w:rPr>
      </w:pPr>
      <w:r w:rsidRPr="00B66D22">
        <w:rPr>
          <w:rFonts w:asciiTheme="minorBidi" w:hAnsiTheme="minorBidi" w:cstheme="minorBidi"/>
          <w:sz w:val="24"/>
          <w:szCs w:val="24"/>
        </w:rPr>
        <w:t>8.4.1</w:t>
      </w:r>
      <w:r w:rsidR="00671266" w:rsidRPr="00B66D22">
        <w:rPr>
          <w:rFonts w:asciiTheme="minorBidi" w:hAnsiTheme="minorBidi" w:cstheme="minorBidi"/>
          <w:sz w:val="24"/>
          <w:szCs w:val="24"/>
          <w:rtl/>
        </w:rPr>
        <w:t xml:space="preserve"> </w:t>
      </w:r>
      <w:r w:rsidRPr="00B66D22">
        <w:rPr>
          <w:rStyle w:val="Style2Char"/>
          <w:rFonts w:asciiTheme="minorBidi" w:hAnsiTheme="minorBidi" w:cstheme="minorBidi"/>
          <w:rtl/>
        </w:rPr>
        <w:t>בעיות התחברות</w:t>
      </w:r>
    </w:p>
    <w:p w14:paraId="13048833" w14:textId="77777777" w:rsidR="0050231E" w:rsidRPr="00B66D22" w:rsidRDefault="008156A4" w:rsidP="006172D8">
      <w:pPr>
        <w:numPr>
          <w:ilvl w:val="0"/>
          <w:numId w:val="10"/>
        </w:numPr>
        <w:bidi/>
        <w:spacing w:before="140" w:line="240" w:lineRule="auto"/>
        <w:ind w:left="960"/>
        <w:rPr>
          <w:rFonts w:asciiTheme="minorBidi" w:hAnsiTheme="minorBidi" w:cstheme="minorBidi"/>
          <w:sz w:val="24"/>
          <w:szCs w:val="24"/>
        </w:rPr>
      </w:pPr>
      <w:r w:rsidRPr="00B66D22">
        <w:rPr>
          <w:rFonts w:asciiTheme="minorBidi" w:hAnsiTheme="minorBidi" w:cstheme="minorBidi"/>
          <w:sz w:val="24"/>
          <w:szCs w:val="24"/>
        </w:rPr>
        <w:t>"Wrong username or password</w:t>
      </w:r>
      <w:r w:rsidRPr="00B66D22">
        <w:rPr>
          <w:rFonts w:asciiTheme="minorBidi" w:hAnsiTheme="minorBidi" w:cstheme="minorBidi"/>
          <w:sz w:val="24"/>
          <w:szCs w:val="24"/>
          <w:rtl/>
        </w:rPr>
        <w:t>" בדקו דיוק הפרטים והקפידו על אותיות גדולות/קטנות</w:t>
      </w:r>
    </w:p>
    <w:p w14:paraId="57A5E3FB" w14:textId="77777777" w:rsidR="0050231E" w:rsidRPr="00B66D22" w:rsidRDefault="008156A4" w:rsidP="006172D8">
      <w:pPr>
        <w:numPr>
          <w:ilvl w:val="0"/>
          <w:numId w:val="25"/>
        </w:numPr>
        <w:bidi/>
        <w:spacing w:after="140" w:line="240" w:lineRule="auto"/>
        <w:ind w:left="960"/>
        <w:rPr>
          <w:rFonts w:asciiTheme="minorBidi" w:hAnsiTheme="minorBidi" w:cstheme="minorBidi"/>
          <w:sz w:val="24"/>
          <w:szCs w:val="24"/>
        </w:rPr>
      </w:pPr>
      <w:r w:rsidRPr="00B66D22">
        <w:rPr>
          <w:rFonts w:asciiTheme="minorBidi" w:hAnsiTheme="minorBidi" w:cstheme="minorBidi"/>
          <w:sz w:val="24"/>
          <w:szCs w:val="24"/>
        </w:rPr>
        <w:t>"Please enter both username and password</w:t>
      </w:r>
      <w:r w:rsidRPr="00B66D22">
        <w:rPr>
          <w:rFonts w:asciiTheme="minorBidi" w:hAnsiTheme="minorBidi" w:cstheme="minorBidi"/>
          <w:sz w:val="24"/>
          <w:szCs w:val="24"/>
          <w:rtl/>
        </w:rPr>
        <w:t>" מלאו את שני השדות</w:t>
      </w:r>
    </w:p>
    <w:p w14:paraId="45CD2B46" w14:textId="77777777" w:rsidR="0050231E" w:rsidRPr="00B66D22" w:rsidRDefault="008156A4" w:rsidP="00BC396A">
      <w:pPr>
        <w:bidi/>
        <w:rPr>
          <w:rFonts w:asciiTheme="minorBidi" w:hAnsiTheme="minorBidi" w:cstheme="minorBidi"/>
          <w:sz w:val="24"/>
          <w:szCs w:val="24"/>
        </w:rPr>
      </w:pPr>
      <w:r w:rsidRPr="00B66D22">
        <w:rPr>
          <w:rFonts w:asciiTheme="minorBidi" w:hAnsiTheme="minorBidi" w:cstheme="minorBidi"/>
          <w:sz w:val="24"/>
          <w:szCs w:val="24"/>
        </w:rPr>
        <w:t>8.4.2</w:t>
      </w:r>
      <w:r w:rsidR="00671266" w:rsidRPr="00B66D22">
        <w:rPr>
          <w:rFonts w:asciiTheme="minorBidi" w:hAnsiTheme="minorBidi" w:cstheme="minorBidi"/>
          <w:sz w:val="24"/>
          <w:szCs w:val="24"/>
          <w:rtl/>
        </w:rPr>
        <w:t xml:space="preserve"> </w:t>
      </w:r>
      <w:r w:rsidRPr="00B66D22">
        <w:rPr>
          <w:rStyle w:val="Style2Char"/>
          <w:rFonts w:asciiTheme="minorBidi" w:hAnsiTheme="minorBidi" w:cstheme="minorBidi"/>
          <w:rtl/>
        </w:rPr>
        <w:t>בעיות חיפוש</w:t>
      </w:r>
    </w:p>
    <w:p w14:paraId="6B01E748" w14:textId="77777777" w:rsidR="0050231E" w:rsidRPr="00B66D22" w:rsidRDefault="008156A4" w:rsidP="006172D8">
      <w:pPr>
        <w:numPr>
          <w:ilvl w:val="0"/>
          <w:numId w:val="20"/>
        </w:numPr>
        <w:bidi/>
        <w:spacing w:before="140" w:line="240" w:lineRule="auto"/>
        <w:ind w:left="960"/>
        <w:rPr>
          <w:rFonts w:asciiTheme="minorBidi" w:hAnsiTheme="minorBidi" w:cstheme="minorBidi"/>
          <w:sz w:val="24"/>
          <w:szCs w:val="24"/>
        </w:rPr>
      </w:pPr>
      <w:r w:rsidRPr="00B66D22">
        <w:rPr>
          <w:rFonts w:asciiTheme="minorBidi" w:hAnsiTheme="minorBidi" w:cstheme="minorBidi"/>
          <w:sz w:val="24"/>
          <w:szCs w:val="24"/>
          <w:rtl/>
        </w:rPr>
        <w:t xml:space="preserve">תוצאות לא רלוונטיות השתמשו במונחים ספציפיים יותר לתחום </w:t>
      </w:r>
      <w:r w:rsidRPr="00B66D22">
        <w:rPr>
          <w:rFonts w:asciiTheme="minorBidi" w:hAnsiTheme="minorBidi" w:cstheme="minorBidi"/>
          <w:sz w:val="24"/>
          <w:szCs w:val="24"/>
        </w:rPr>
        <w:t>MQTT</w:t>
      </w:r>
    </w:p>
    <w:p w14:paraId="0D8E45BE" w14:textId="77777777" w:rsidR="002720AB" w:rsidRPr="00B66D22" w:rsidRDefault="008156A4" w:rsidP="005731D6">
      <w:pPr>
        <w:numPr>
          <w:ilvl w:val="0"/>
          <w:numId w:val="16"/>
        </w:numPr>
        <w:bidi/>
        <w:spacing w:after="140" w:line="240" w:lineRule="auto"/>
        <w:ind w:left="960"/>
        <w:rPr>
          <w:rFonts w:asciiTheme="minorBidi" w:hAnsiTheme="minorBidi" w:cstheme="minorBidi"/>
          <w:sz w:val="24"/>
          <w:szCs w:val="24"/>
        </w:rPr>
      </w:pPr>
      <w:r w:rsidRPr="00BC396A">
        <w:rPr>
          <w:sz w:val="24"/>
          <w:szCs w:val="24"/>
          <w:rtl/>
        </w:rPr>
        <w:t xml:space="preserve">אין תוצאות נסו מונחים נרדפים או בדקו </w:t>
      </w:r>
      <w:r w:rsidR="00305D98" w:rsidRPr="00B66D22">
        <w:rPr>
          <w:rFonts w:asciiTheme="minorBidi" w:hAnsiTheme="minorBidi" w:cstheme="minorBidi"/>
          <w:sz w:val="24"/>
          <w:szCs w:val="24"/>
          <w:rtl/>
        </w:rPr>
        <w:t>איות</w:t>
      </w:r>
    </w:p>
    <w:p w14:paraId="05A769DC" w14:textId="77777777" w:rsidR="0050231E" w:rsidRPr="00B66D22" w:rsidRDefault="00305D98" w:rsidP="002720AB">
      <w:pPr>
        <w:bidi/>
        <w:spacing w:after="140" w:line="240" w:lineRule="auto"/>
        <w:rPr>
          <w:rFonts w:asciiTheme="minorBidi" w:hAnsiTheme="minorBidi" w:cstheme="minorBidi"/>
          <w:sz w:val="24"/>
          <w:szCs w:val="24"/>
        </w:rPr>
      </w:pPr>
      <w:r w:rsidRPr="00B66D22">
        <w:rPr>
          <w:rFonts w:asciiTheme="minorBidi" w:hAnsiTheme="minorBidi" w:cstheme="minorBidi"/>
          <w:color w:val="000000"/>
          <w:sz w:val="24"/>
          <w:szCs w:val="24"/>
        </w:rPr>
        <w:t>8</w:t>
      </w:r>
      <w:r w:rsidR="008156A4" w:rsidRPr="00B66D22">
        <w:rPr>
          <w:rFonts w:asciiTheme="minorBidi" w:hAnsiTheme="minorBidi" w:cstheme="minorBidi"/>
          <w:color w:val="000000"/>
          <w:sz w:val="24"/>
          <w:szCs w:val="24"/>
        </w:rPr>
        <w:t>.4.3</w:t>
      </w:r>
      <w:r w:rsidR="00671266" w:rsidRPr="00B66D22">
        <w:rPr>
          <w:rFonts w:asciiTheme="minorBidi" w:hAnsiTheme="minorBidi" w:cstheme="minorBidi"/>
          <w:color w:val="000000"/>
          <w:sz w:val="24"/>
          <w:szCs w:val="24"/>
          <w:rtl/>
        </w:rPr>
        <w:t xml:space="preserve"> </w:t>
      </w:r>
      <w:r w:rsidR="008156A4" w:rsidRPr="00B66D22">
        <w:rPr>
          <w:rStyle w:val="Style2Char"/>
          <w:rFonts w:asciiTheme="minorBidi" w:hAnsiTheme="minorBidi" w:cstheme="minorBidi"/>
          <w:rtl/>
        </w:rPr>
        <w:t>בעיות נתוני חיישנים</w:t>
      </w:r>
    </w:p>
    <w:p w14:paraId="0294CD8E" w14:textId="77777777" w:rsidR="0050231E" w:rsidRPr="00B66D22" w:rsidRDefault="008156A4" w:rsidP="006172D8">
      <w:pPr>
        <w:numPr>
          <w:ilvl w:val="0"/>
          <w:numId w:val="2"/>
        </w:numPr>
        <w:bidi/>
        <w:spacing w:before="140" w:line="240" w:lineRule="auto"/>
        <w:ind w:left="960"/>
        <w:rPr>
          <w:rFonts w:asciiTheme="minorBidi" w:hAnsiTheme="minorBidi" w:cstheme="minorBidi"/>
          <w:sz w:val="24"/>
          <w:szCs w:val="24"/>
        </w:rPr>
      </w:pPr>
      <w:r w:rsidRPr="00B66D22">
        <w:rPr>
          <w:rFonts w:asciiTheme="minorBidi" w:hAnsiTheme="minorBidi" w:cstheme="minorBidi"/>
          <w:sz w:val="24"/>
          <w:szCs w:val="24"/>
        </w:rPr>
        <w:t>"No sensor data available</w:t>
      </w:r>
      <w:r w:rsidRPr="00B66D22">
        <w:rPr>
          <w:rFonts w:asciiTheme="minorBidi" w:hAnsiTheme="minorBidi" w:cstheme="minorBidi"/>
          <w:sz w:val="24"/>
          <w:szCs w:val="24"/>
          <w:rtl/>
        </w:rPr>
        <w:t>" לחצו "</w:t>
      </w:r>
      <w:r w:rsidRPr="00B66D22">
        <w:rPr>
          <w:rFonts w:asciiTheme="minorBidi" w:hAnsiTheme="minorBidi" w:cstheme="minorBidi"/>
          <w:sz w:val="24"/>
          <w:szCs w:val="24"/>
        </w:rPr>
        <w:t>Refresh Stats</w:t>
      </w:r>
      <w:r w:rsidRPr="00B66D22">
        <w:rPr>
          <w:rFonts w:asciiTheme="minorBidi" w:hAnsiTheme="minorBidi" w:cstheme="minorBidi"/>
          <w:sz w:val="24"/>
          <w:szCs w:val="24"/>
          <w:rtl/>
        </w:rPr>
        <w:t>" או בדקו חיבור לאינטרנט</w:t>
      </w:r>
    </w:p>
    <w:p w14:paraId="6DF0D876" w14:textId="77777777" w:rsidR="0050231E" w:rsidRPr="00B66D22" w:rsidRDefault="008156A4" w:rsidP="006172D8">
      <w:pPr>
        <w:numPr>
          <w:ilvl w:val="0"/>
          <w:numId w:val="41"/>
        </w:numPr>
        <w:bidi/>
        <w:spacing w:after="140" w:line="240" w:lineRule="auto"/>
        <w:ind w:left="960"/>
        <w:rPr>
          <w:rFonts w:asciiTheme="minorBidi" w:hAnsiTheme="minorBidi" w:cstheme="minorBidi"/>
          <w:sz w:val="24"/>
          <w:szCs w:val="24"/>
        </w:rPr>
      </w:pPr>
      <w:r w:rsidRPr="00B66D22">
        <w:rPr>
          <w:rFonts w:asciiTheme="minorBidi" w:hAnsiTheme="minorBidi" w:cstheme="minorBidi"/>
          <w:sz w:val="24"/>
          <w:szCs w:val="24"/>
          <w:rtl/>
        </w:rPr>
        <w:t>גרפים לא נטענים רעננו את הדף או נסו דפדפן אחר</w:t>
      </w:r>
    </w:p>
    <w:p w14:paraId="07512015" w14:textId="77777777" w:rsidR="0050231E" w:rsidRPr="00B66D22" w:rsidRDefault="008156A4" w:rsidP="00BC396A">
      <w:pPr>
        <w:bidi/>
        <w:rPr>
          <w:rFonts w:asciiTheme="minorBidi" w:hAnsiTheme="minorBidi" w:cstheme="minorBidi"/>
          <w:sz w:val="24"/>
          <w:szCs w:val="24"/>
        </w:rPr>
      </w:pPr>
      <w:r w:rsidRPr="00B66D22">
        <w:rPr>
          <w:rFonts w:asciiTheme="minorBidi" w:hAnsiTheme="minorBidi" w:cstheme="minorBidi"/>
          <w:sz w:val="24"/>
          <w:szCs w:val="24"/>
        </w:rPr>
        <w:t>8.4.4</w:t>
      </w:r>
      <w:r w:rsidR="00671266" w:rsidRPr="00B66D22">
        <w:rPr>
          <w:rFonts w:asciiTheme="minorBidi" w:hAnsiTheme="minorBidi" w:cstheme="minorBidi"/>
          <w:sz w:val="24"/>
          <w:szCs w:val="24"/>
          <w:rtl/>
        </w:rPr>
        <w:t xml:space="preserve"> </w:t>
      </w:r>
      <w:r w:rsidRPr="00DD0A40">
        <w:rPr>
          <w:rFonts w:asciiTheme="minorBidi" w:hAnsiTheme="minorBidi" w:cstheme="minorBidi"/>
          <w:b/>
          <w:bCs/>
          <w:sz w:val="24"/>
          <w:szCs w:val="24"/>
          <w:u w:val="single"/>
          <w:rtl/>
        </w:rPr>
        <w:t>בעיות חנות ופרופיל</w:t>
      </w:r>
    </w:p>
    <w:p w14:paraId="4E486E8A" w14:textId="77777777" w:rsidR="0050231E" w:rsidRPr="00B66D22" w:rsidRDefault="008156A4" w:rsidP="006172D8">
      <w:pPr>
        <w:numPr>
          <w:ilvl w:val="0"/>
          <w:numId w:val="50"/>
        </w:numPr>
        <w:bidi/>
        <w:spacing w:before="140" w:line="240" w:lineRule="auto"/>
        <w:ind w:left="960"/>
        <w:rPr>
          <w:rFonts w:asciiTheme="minorBidi" w:hAnsiTheme="minorBidi" w:cstheme="minorBidi"/>
          <w:sz w:val="24"/>
          <w:szCs w:val="24"/>
        </w:rPr>
      </w:pPr>
      <w:r w:rsidRPr="00B66D22">
        <w:rPr>
          <w:rFonts w:asciiTheme="minorBidi" w:hAnsiTheme="minorBidi" w:cstheme="minorBidi"/>
          <w:sz w:val="24"/>
          <w:szCs w:val="24"/>
          <w:rtl/>
        </w:rPr>
        <w:t>לא ניתן לרכוש בדקו יתרת נקודות או רעננו את הדף</w:t>
      </w:r>
    </w:p>
    <w:p w14:paraId="6ECD818B" w14:textId="77777777" w:rsidR="0050231E" w:rsidRPr="00B66D22" w:rsidRDefault="008156A4" w:rsidP="006172D8">
      <w:pPr>
        <w:numPr>
          <w:ilvl w:val="0"/>
          <w:numId w:val="18"/>
        </w:numPr>
        <w:bidi/>
        <w:spacing w:line="240" w:lineRule="auto"/>
        <w:ind w:left="960"/>
        <w:rPr>
          <w:rFonts w:asciiTheme="minorBidi" w:hAnsiTheme="minorBidi" w:cstheme="minorBidi"/>
          <w:sz w:val="24"/>
          <w:szCs w:val="24"/>
        </w:rPr>
      </w:pPr>
      <w:r w:rsidRPr="00B66D22">
        <w:rPr>
          <w:rFonts w:asciiTheme="minorBidi" w:hAnsiTheme="minorBidi" w:cstheme="minorBidi"/>
          <w:sz w:val="24"/>
          <w:szCs w:val="24"/>
          <w:rtl/>
        </w:rPr>
        <w:t>מתנות לא הוצגו, תפנו למנהל המערכת לבדיקת מלאי</w:t>
      </w:r>
    </w:p>
    <w:p w14:paraId="7379C9CC" w14:textId="77777777" w:rsidR="0050231E" w:rsidRPr="00B66D22" w:rsidRDefault="008156A4" w:rsidP="006172D8">
      <w:pPr>
        <w:numPr>
          <w:ilvl w:val="0"/>
          <w:numId w:val="39"/>
        </w:numPr>
        <w:bidi/>
        <w:spacing w:after="140" w:line="240" w:lineRule="auto"/>
        <w:ind w:left="960"/>
        <w:rPr>
          <w:rFonts w:asciiTheme="minorBidi" w:hAnsiTheme="minorBidi" w:cstheme="minorBidi"/>
          <w:sz w:val="24"/>
          <w:szCs w:val="24"/>
        </w:rPr>
      </w:pPr>
      <w:r w:rsidRPr="00B66D22">
        <w:rPr>
          <w:rFonts w:asciiTheme="minorBidi" w:hAnsiTheme="minorBidi" w:cstheme="minorBidi"/>
          <w:sz w:val="24"/>
          <w:szCs w:val="24"/>
          <w:rtl/>
        </w:rPr>
        <w:t>קוד מתנה לא מוצג וידאו שלחצתם על "</w:t>
      </w:r>
      <w:r w:rsidRPr="00B66D22">
        <w:rPr>
          <w:rFonts w:asciiTheme="minorBidi" w:hAnsiTheme="minorBidi" w:cstheme="minorBidi"/>
          <w:sz w:val="24"/>
          <w:szCs w:val="24"/>
        </w:rPr>
        <w:t>Use Gift</w:t>
      </w:r>
      <w:r w:rsidRPr="00B66D22">
        <w:rPr>
          <w:rFonts w:asciiTheme="minorBidi" w:hAnsiTheme="minorBidi" w:cstheme="minorBidi"/>
          <w:sz w:val="24"/>
          <w:szCs w:val="24"/>
          <w:rtl/>
        </w:rPr>
        <w:t>" ושמרו את הקוד</w:t>
      </w:r>
    </w:p>
    <w:p w14:paraId="4208D2FA" w14:textId="77777777" w:rsidR="0050231E" w:rsidRPr="00B66D22" w:rsidRDefault="008156A4" w:rsidP="00BC396A">
      <w:pPr>
        <w:bidi/>
        <w:rPr>
          <w:rFonts w:asciiTheme="minorBidi" w:hAnsiTheme="minorBidi" w:cstheme="minorBidi"/>
          <w:b/>
          <w:bCs/>
          <w:sz w:val="24"/>
          <w:szCs w:val="24"/>
        </w:rPr>
      </w:pPr>
      <w:r w:rsidRPr="00B66D22">
        <w:rPr>
          <w:rFonts w:asciiTheme="minorBidi" w:hAnsiTheme="minorBidi" w:cstheme="minorBidi"/>
          <w:sz w:val="24"/>
          <w:szCs w:val="24"/>
        </w:rPr>
        <w:t>8.4.5</w:t>
      </w:r>
      <w:r w:rsidR="00671266" w:rsidRPr="00B66D22">
        <w:rPr>
          <w:rFonts w:asciiTheme="minorBidi" w:hAnsiTheme="minorBidi" w:cstheme="minorBidi"/>
          <w:b/>
          <w:bCs/>
          <w:sz w:val="24"/>
          <w:szCs w:val="24"/>
          <w:rtl/>
        </w:rPr>
        <w:t xml:space="preserve"> </w:t>
      </w:r>
      <w:r w:rsidRPr="00B66D22">
        <w:rPr>
          <w:rStyle w:val="Style2Char"/>
          <w:rFonts w:asciiTheme="minorBidi" w:hAnsiTheme="minorBidi" w:cstheme="minorBidi"/>
          <w:rtl/>
        </w:rPr>
        <w:t>בעיות צ'אטבוט</w:t>
      </w:r>
    </w:p>
    <w:p w14:paraId="67929C9B" w14:textId="77777777" w:rsidR="0050231E" w:rsidRPr="00B66D22" w:rsidRDefault="008156A4" w:rsidP="006172D8">
      <w:pPr>
        <w:numPr>
          <w:ilvl w:val="0"/>
          <w:numId w:val="13"/>
        </w:numPr>
        <w:bidi/>
        <w:spacing w:before="140" w:line="240" w:lineRule="auto"/>
        <w:ind w:left="960"/>
        <w:rPr>
          <w:rFonts w:asciiTheme="minorBidi" w:hAnsiTheme="minorBidi" w:cstheme="minorBidi"/>
          <w:sz w:val="24"/>
          <w:szCs w:val="24"/>
        </w:rPr>
      </w:pPr>
      <w:r w:rsidRPr="00B66D22">
        <w:rPr>
          <w:rFonts w:asciiTheme="minorBidi" w:hAnsiTheme="minorBidi" w:cstheme="minorBidi"/>
          <w:sz w:val="24"/>
          <w:szCs w:val="24"/>
        </w:rPr>
        <w:t>Trunko</w:t>
      </w:r>
      <w:r w:rsidRPr="00B66D22">
        <w:rPr>
          <w:rFonts w:asciiTheme="minorBidi" w:hAnsiTheme="minorBidi" w:cstheme="minorBidi"/>
          <w:sz w:val="24"/>
          <w:szCs w:val="24"/>
          <w:rtl/>
        </w:rPr>
        <w:t xml:space="preserve"> לא מגיב בדקו חיבור אינטרנט ונסו שוב</w:t>
      </w:r>
    </w:p>
    <w:p w14:paraId="76160EF2" w14:textId="77777777" w:rsidR="0050231E" w:rsidRPr="00B66D22" w:rsidRDefault="008156A4" w:rsidP="006172D8">
      <w:pPr>
        <w:numPr>
          <w:ilvl w:val="0"/>
          <w:numId w:val="26"/>
        </w:numPr>
        <w:bidi/>
        <w:spacing w:line="240" w:lineRule="auto"/>
        <w:ind w:left="960"/>
        <w:rPr>
          <w:rFonts w:asciiTheme="minorBidi" w:hAnsiTheme="minorBidi" w:cstheme="minorBidi"/>
          <w:sz w:val="24"/>
          <w:szCs w:val="24"/>
        </w:rPr>
      </w:pPr>
      <w:r w:rsidRPr="00B66D22">
        <w:rPr>
          <w:rFonts w:asciiTheme="minorBidi" w:hAnsiTheme="minorBidi" w:cstheme="minorBidi"/>
          <w:sz w:val="24"/>
          <w:szCs w:val="24"/>
          <w:rtl/>
        </w:rPr>
        <w:t>תשובות לא מדויקות נסו לנסח את השאלה בצורה ספציפית יותר</w:t>
      </w:r>
    </w:p>
    <w:p w14:paraId="1D60BC6C" w14:textId="77777777" w:rsidR="0050231E" w:rsidRPr="00B66D22" w:rsidRDefault="008156A4" w:rsidP="006172D8">
      <w:pPr>
        <w:numPr>
          <w:ilvl w:val="0"/>
          <w:numId w:val="38"/>
        </w:numPr>
        <w:bidi/>
        <w:spacing w:after="140" w:line="240" w:lineRule="auto"/>
        <w:ind w:left="960"/>
        <w:rPr>
          <w:rFonts w:asciiTheme="minorBidi" w:hAnsiTheme="minorBidi" w:cstheme="minorBidi"/>
          <w:sz w:val="24"/>
          <w:szCs w:val="24"/>
        </w:rPr>
      </w:pPr>
      <w:r w:rsidRPr="00B66D22">
        <w:rPr>
          <w:rFonts w:asciiTheme="minorBidi" w:hAnsiTheme="minorBidi" w:cstheme="minorBidi"/>
          <w:sz w:val="24"/>
          <w:szCs w:val="24"/>
          <w:rtl/>
        </w:rPr>
        <w:t>שגיאה בטעינה רעננו את הדף ונסו שוב</w:t>
      </w:r>
    </w:p>
    <w:p w14:paraId="64E0E683" w14:textId="77777777" w:rsidR="0050231E" w:rsidRPr="00B66D22" w:rsidRDefault="008156A4" w:rsidP="00BC396A">
      <w:pPr>
        <w:bidi/>
        <w:rPr>
          <w:rFonts w:asciiTheme="minorBidi" w:hAnsiTheme="minorBidi" w:cstheme="minorBidi"/>
          <w:b/>
          <w:sz w:val="24"/>
          <w:szCs w:val="24"/>
        </w:rPr>
      </w:pPr>
      <w:r w:rsidRPr="00B66D22">
        <w:rPr>
          <w:rFonts w:asciiTheme="minorBidi" w:hAnsiTheme="minorBidi" w:cstheme="minorBidi"/>
          <w:sz w:val="24"/>
          <w:szCs w:val="24"/>
        </w:rPr>
        <w:t>8.4.6</w:t>
      </w:r>
      <w:r w:rsidR="00671266" w:rsidRPr="00B66D22">
        <w:rPr>
          <w:rFonts w:asciiTheme="minorBidi" w:hAnsiTheme="minorBidi" w:cstheme="minorBidi"/>
          <w:sz w:val="24"/>
          <w:szCs w:val="24"/>
          <w:rtl/>
        </w:rPr>
        <w:t xml:space="preserve"> </w:t>
      </w:r>
      <w:r w:rsidRPr="00B66D22">
        <w:rPr>
          <w:rStyle w:val="Style2Char"/>
          <w:rFonts w:asciiTheme="minorBidi" w:hAnsiTheme="minorBidi" w:cstheme="minorBidi"/>
          <w:rtl/>
        </w:rPr>
        <w:t>בעיות ממשק אדמין</w:t>
      </w:r>
    </w:p>
    <w:p w14:paraId="22F809CE" w14:textId="77777777" w:rsidR="0050231E" w:rsidRPr="00B66D22" w:rsidRDefault="008156A4" w:rsidP="006172D8">
      <w:pPr>
        <w:numPr>
          <w:ilvl w:val="0"/>
          <w:numId w:val="51"/>
        </w:numPr>
        <w:bidi/>
        <w:spacing w:before="140" w:line="240" w:lineRule="auto"/>
        <w:ind w:left="960"/>
        <w:rPr>
          <w:rFonts w:asciiTheme="minorBidi" w:hAnsiTheme="minorBidi" w:cstheme="minorBidi"/>
          <w:sz w:val="24"/>
          <w:szCs w:val="24"/>
        </w:rPr>
      </w:pPr>
      <w:r w:rsidRPr="00B66D22">
        <w:rPr>
          <w:rFonts w:asciiTheme="minorBidi" w:hAnsiTheme="minorBidi" w:cstheme="minorBidi"/>
          <w:sz w:val="24"/>
          <w:szCs w:val="24"/>
          <w:rtl/>
        </w:rPr>
        <w:t>שגיאות בהוספת משתמשים בדקו ייחודיות שם משתמש ותקינות אימייל</w:t>
      </w:r>
    </w:p>
    <w:p w14:paraId="0AAF0014" w14:textId="77777777" w:rsidR="0050231E" w:rsidRPr="00B66D22" w:rsidRDefault="008156A4" w:rsidP="006172D8">
      <w:pPr>
        <w:numPr>
          <w:ilvl w:val="0"/>
          <w:numId w:val="19"/>
        </w:numPr>
        <w:bidi/>
        <w:spacing w:after="140" w:line="240" w:lineRule="auto"/>
        <w:ind w:left="960"/>
        <w:rPr>
          <w:rFonts w:asciiTheme="minorBidi" w:hAnsiTheme="minorBidi" w:cstheme="minorBidi"/>
          <w:sz w:val="24"/>
          <w:szCs w:val="24"/>
        </w:rPr>
      </w:pPr>
      <w:r w:rsidRPr="00B66D22">
        <w:rPr>
          <w:rFonts w:asciiTheme="minorBidi" w:hAnsiTheme="minorBidi" w:cstheme="minorBidi"/>
          <w:sz w:val="24"/>
          <w:szCs w:val="24"/>
          <w:rtl/>
        </w:rPr>
        <w:t>כשל ביצירת אינדקס בדקו חיבור אינטרנט יציב ותקינות כתובת האתר</w:t>
      </w:r>
    </w:p>
    <w:p w14:paraId="62EBF3C5" w14:textId="1128112B" w:rsidR="00CC24BF" w:rsidRDefault="008156A4" w:rsidP="00D80581">
      <w:pPr>
        <w:bidi/>
        <w:spacing w:line="240" w:lineRule="auto"/>
        <w:ind w:right="-334"/>
        <w:rPr>
          <w:rFonts w:asciiTheme="minorBidi" w:hAnsiTheme="minorBidi" w:cstheme="minorBidi"/>
          <w:sz w:val="24"/>
          <w:szCs w:val="24"/>
          <w:rtl/>
        </w:rPr>
      </w:pPr>
      <w:r w:rsidRPr="00B66D22">
        <w:rPr>
          <w:rFonts w:asciiTheme="minorBidi" w:hAnsiTheme="minorBidi" w:cstheme="minorBidi"/>
          <w:sz w:val="24"/>
          <w:szCs w:val="24"/>
          <w:rtl/>
        </w:rPr>
        <w:t>לקבלת עזרה נוספת, פנו למנהל המערכת או לצוות התמיכה הטכנית</w:t>
      </w:r>
      <w:r w:rsidR="00BE1423">
        <w:rPr>
          <w:rFonts w:asciiTheme="minorBidi" w:hAnsiTheme="minorBidi" w:cstheme="minorBidi" w:hint="cs"/>
          <w:sz w:val="24"/>
          <w:szCs w:val="24"/>
          <w:rtl/>
        </w:rPr>
        <w:t>.</w:t>
      </w:r>
    </w:p>
    <w:p w14:paraId="27C7FF56" w14:textId="729F7FE3" w:rsidR="00BE1423" w:rsidRPr="00B66D22" w:rsidRDefault="00BE1423" w:rsidP="00BE1423">
      <w:pPr>
        <w:bidi/>
        <w:spacing w:line="240" w:lineRule="auto"/>
        <w:ind w:right="-334"/>
        <w:rPr>
          <w:rFonts w:asciiTheme="minorBidi" w:hAnsiTheme="minorBidi" w:cstheme="minorBidi"/>
          <w:sz w:val="24"/>
          <w:szCs w:val="24"/>
          <w:rtl/>
        </w:rPr>
      </w:pPr>
    </w:p>
    <w:p w14:paraId="2CCECC98" w14:textId="6BE8DEEE" w:rsidR="003C3654" w:rsidRPr="00BD5C04" w:rsidRDefault="00CC24BF">
      <w:pPr>
        <w:bidi/>
        <w:spacing w:line="240" w:lineRule="auto"/>
        <w:rPr>
          <w:rFonts w:asciiTheme="minorBidi" w:hAnsiTheme="minorBidi" w:cstheme="minorBidi"/>
          <w:sz w:val="24"/>
          <w:szCs w:val="24"/>
        </w:rPr>
      </w:pPr>
      <w:bookmarkStart w:id="35" w:name="_379zvasn1m8i" w:colFirst="0" w:colLast="0"/>
      <w:bookmarkEnd w:id="35"/>
      <w:r w:rsidRPr="00BD5C04">
        <w:rPr>
          <w:rFonts w:asciiTheme="minorBidi" w:hAnsiTheme="minorBidi" w:cstheme="minorBidi"/>
          <w:b/>
          <w:noProof/>
          <w:sz w:val="24"/>
          <w:szCs w:val="24"/>
          <w:u w:val="single"/>
        </w:rPr>
        <mc:AlternateContent>
          <mc:Choice Requires="wps">
            <w:drawing>
              <wp:anchor distT="0" distB="0" distL="114300" distR="114300" simplePos="0" relativeHeight="251658268" behindDoc="0" locked="0" layoutInCell="1" allowOverlap="1" wp14:anchorId="21DCACCF" wp14:editId="2BC6C555">
                <wp:simplePos x="0" y="0"/>
                <wp:positionH relativeFrom="column">
                  <wp:posOffset>17145</wp:posOffset>
                </wp:positionH>
                <wp:positionV relativeFrom="paragraph">
                  <wp:posOffset>1905</wp:posOffset>
                </wp:positionV>
                <wp:extent cx="6819900" cy="321310"/>
                <wp:effectExtent l="0" t="0" r="0" b="2540"/>
                <wp:wrapSquare wrapText="bothSides"/>
                <wp:docPr id="321582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21310"/>
                        </a:xfrm>
                        <a:prstGeom prst="rect">
                          <a:avLst/>
                        </a:prstGeom>
                        <a:solidFill>
                          <a:schemeClr val="accent6"/>
                        </a:solidFill>
                        <a:ln w="9525">
                          <a:noFill/>
                          <a:miter lim="800000"/>
                          <a:headEnd/>
                          <a:tailEnd/>
                        </a:ln>
                      </wps:spPr>
                      <wps:txbx>
                        <w:txbxContent>
                          <w:p w14:paraId="31011291" w14:textId="3AC5CA75" w:rsidR="00CC24BF" w:rsidRPr="00B66D22" w:rsidRDefault="00CC24BF" w:rsidP="00B66D22">
                            <w:pPr>
                              <w:pStyle w:val="Style1"/>
                              <w:numPr>
                                <w:ilvl w:val="0"/>
                                <w:numId w:val="58"/>
                              </w:numPr>
                              <w:tabs>
                                <w:tab w:val="left" w:pos="720"/>
                              </w:tabs>
                              <w:rPr>
                                <w:rtl/>
                              </w:rPr>
                            </w:pPr>
                            <w:r w:rsidRPr="00B66D22">
                              <w:rPr>
                                <w:rFonts w:hint="cs"/>
                                <w:rtl/>
                              </w:rPr>
                              <w:t>התייחסות למשובים לאחר הצגה</w:t>
                            </w:r>
                          </w:p>
                        </w:txbxContent>
                      </wps:txbx>
                      <wps:bodyPr rot="0" vert="horz" wrap="square" lIns="91440" tIns="45720" rIns="91440" bIns="45720" anchor="t" anchorCtr="0">
                        <a:noAutofit/>
                      </wps:bodyPr>
                    </wps:wsp>
                  </a:graphicData>
                </a:graphic>
              </wp:anchor>
            </w:drawing>
          </mc:Choice>
          <mc:Fallback>
            <w:pict>
              <v:shape w14:anchorId="21DCACCF" id="_x0000_s1035" type="#_x0000_t202" style="position:absolute;left:0;text-align:left;margin-left:1.35pt;margin-top:.15pt;width:537pt;height:25.3pt;z-index:2516582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" fillcolor="#f79646 [3209]" stroked="f">
                <v:textbox>
                  <w:txbxContent>
                    <w:p w14:paraId="31011291" w14:textId="3AC5CA75" w:rsidR="00CC24BF" w:rsidRPr="00B66D22" w:rsidRDefault="00CC24BF" w:rsidP="00B66D22">
                      <w:pPr>
                        <w:pStyle w:val="Style1"/>
                        <w:numPr>
                          <w:ilvl w:val="0"/>
                          <w:numId w:val="58"/>
                        </w:numPr>
                        <w:tabs>
                          <w:tab w:val="left" w:pos="720"/>
                        </w:tabs>
                        <w:rPr>
                          <w:rtl/>
                        </w:rPr>
                      </w:pPr>
                      <w:r w:rsidRPr="00B66D22">
                        <w:rPr>
                          <w:rFonts w:hint="cs"/>
                          <w:rtl/>
                        </w:rPr>
                        <w:t>התייחסות למשובים לאחר הצגה</w:t>
                      </w:r>
                    </w:p>
                  </w:txbxContent>
                </v:textbox>
                <w10:wrap type="square"/>
              </v:shape>
            </w:pict>
          </mc:Fallback>
        </mc:AlternateContent>
      </w:r>
    </w:p>
    <w:tbl>
      <w:tblPr>
        <w:bidiVisual/>
        <w:tblW w:w="10530"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670"/>
        <w:gridCol w:w="2622"/>
        <w:gridCol w:w="5238"/>
      </w:tblGrid>
      <w:tr w:rsidR="002061D4" w:rsidRPr="00BD5C04" w14:paraId="131A0DBA" w14:textId="77777777">
        <w:tc>
          <w:tcPr>
            <w:tcW w:w="2670" w:type="dxa"/>
            <w:shd w:val="clear" w:color="auto" w:fill="B7B7B7"/>
            <w:tcMar>
              <w:top w:w="99" w:type="dxa"/>
              <w:left w:w="99" w:type="dxa"/>
              <w:bottom w:w="99" w:type="dxa"/>
              <w:right w:w="99" w:type="dxa"/>
            </w:tcMar>
          </w:tcPr>
          <w:p w14:paraId="4A2991B4"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הערה</w:t>
            </w:r>
          </w:p>
        </w:tc>
        <w:tc>
          <w:tcPr>
            <w:tcW w:w="2622" w:type="dxa"/>
            <w:shd w:val="clear" w:color="auto" w:fill="B7B7B7"/>
            <w:tcMar>
              <w:top w:w="99" w:type="dxa"/>
              <w:left w:w="99" w:type="dxa"/>
              <w:bottom w:w="99" w:type="dxa"/>
              <w:right w:w="99" w:type="dxa"/>
            </w:tcMar>
          </w:tcPr>
          <w:p w14:paraId="37C77597"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לדעתכם יש צורך בשינוי?</w:t>
            </w:r>
          </w:p>
        </w:tc>
        <w:tc>
          <w:tcPr>
            <w:tcW w:w="5238" w:type="dxa"/>
            <w:shd w:val="clear" w:color="auto" w:fill="B7B7B7"/>
            <w:tcMar>
              <w:top w:w="99" w:type="dxa"/>
              <w:left w:w="99" w:type="dxa"/>
              <w:bottom w:w="99" w:type="dxa"/>
              <w:right w:w="99" w:type="dxa"/>
            </w:tcMar>
          </w:tcPr>
          <w:p w14:paraId="79F6FB77"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נימוק</w:t>
            </w:r>
          </w:p>
        </w:tc>
      </w:tr>
      <w:tr w:rsidR="003C3654" w:rsidRPr="00BD5C04" w14:paraId="16EF385B" w14:textId="77777777">
        <w:tc>
          <w:tcPr>
            <w:tcW w:w="2670" w:type="dxa"/>
            <w:tcMar>
              <w:top w:w="56" w:type="dxa"/>
              <w:left w:w="56" w:type="dxa"/>
              <w:bottom w:w="56" w:type="dxa"/>
              <w:right w:w="56" w:type="dxa"/>
            </w:tcMar>
          </w:tcPr>
          <w:p w14:paraId="698D5808"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עיצוב טיפה</w:t>
            </w:r>
          </w:p>
        </w:tc>
        <w:tc>
          <w:tcPr>
            <w:tcW w:w="2622" w:type="dxa"/>
            <w:tcMar>
              <w:top w:w="56" w:type="dxa"/>
              <w:left w:w="56" w:type="dxa"/>
              <w:bottom w:w="56" w:type="dxa"/>
              <w:right w:w="56" w:type="dxa"/>
            </w:tcMar>
          </w:tcPr>
          <w:p w14:paraId="6E772556"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לא</w:t>
            </w:r>
          </w:p>
        </w:tc>
        <w:tc>
          <w:tcPr>
            <w:tcW w:w="5238" w:type="dxa"/>
            <w:tcMar>
              <w:top w:w="56" w:type="dxa"/>
              <w:left w:w="56" w:type="dxa"/>
              <w:bottom w:w="56" w:type="dxa"/>
              <w:right w:w="56" w:type="dxa"/>
            </w:tcMar>
          </w:tcPr>
          <w:p w14:paraId="6BE04CCD"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לדעתנו, העיצוב הנוכחי של המערכת נקי, עקבי ונוח למשתמש, ולכן לא נדרש שינוי בשלב זה.</w:t>
            </w:r>
          </w:p>
        </w:tc>
      </w:tr>
      <w:tr w:rsidR="003C3654" w:rsidRPr="00BD5C04" w14:paraId="02B859AA" w14:textId="77777777">
        <w:trPr>
          <w:trHeight w:val="221"/>
        </w:trPr>
        <w:tc>
          <w:tcPr>
            <w:tcW w:w="2670" w:type="dxa"/>
            <w:tcMar>
              <w:top w:w="56" w:type="dxa"/>
              <w:left w:w="56" w:type="dxa"/>
              <w:bottom w:w="56" w:type="dxa"/>
              <w:right w:w="56" w:type="dxa"/>
            </w:tcMar>
          </w:tcPr>
          <w:p w14:paraId="7251B37A"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לעשות עיצוב יותר מעניין</w:t>
            </w:r>
          </w:p>
        </w:tc>
        <w:tc>
          <w:tcPr>
            <w:tcW w:w="2622" w:type="dxa"/>
            <w:tcMar>
              <w:top w:w="56" w:type="dxa"/>
              <w:left w:w="56" w:type="dxa"/>
              <w:bottom w:w="56" w:type="dxa"/>
              <w:right w:w="56" w:type="dxa"/>
            </w:tcMar>
          </w:tcPr>
          <w:p w14:paraId="435F46E8"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לא</w:t>
            </w:r>
          </w:p>
        </w:tc>
        <w:tc>
          <w:tcPr>
            <w:tcW w:w="5238" w:type="dxa"/>
            <w:tcMar>
              <w:top w:w="56" w:type="dxa"/>
              <w:left w:w="56" w:type="dxa"/>
              <w:bottom w:w="56" w:type="dxa"/>
              <w:right w:w="56" w:type="dxa"/>
            </w:tcMar>
          </w:tcPr>
          <w:p w14:paraId="3930083A"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אנחנו סבורים כי רמת העיצוב מספקת לצרכים של מערכת מסוג זה.</w:t>
            </w:r>
          </w:p>
        </w:tc>
      </w:tr>
      <w:tr w:rsidR="003C3654" w:rsidRPr="00BD5C04" w14:paraId="027FB2BE" w14:textId="77777777">
        <w:trPr>
          <w:trHeight w:val="378"/>
        </w:trPr>
        <w:tc>
          <w:tcPr>
            <w:tcW w:w="2670" w:type="dxa"/>
            <w:tcMar>
              <w:top w:w="56" w:type="dxa"/>
              <w:left w:w="56" w:type="dxa"/>
              <w:bottom w:w="56" w:type="dxa"/>
              <w:right w:w="56" w:type="dxa"/>
            </w:tcMar>
          </w:tcPr>
          <w:p w14:paraId="755471E5"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חלק מהמידע שמוצג קטן מדי</w:t>
            </w:r>
          </w:p>
        </w:tc>
        <w:tc>
          <w:tcPr>
            <w:tcW w:w="2622" w:type="dxa"/>
            <w:tcMar>
              <w:top w:w="56" w:type="dxa"/>
              <w:left w:w="56" w:type="dxa"/>
              <w:bottom w:w="56" w:type="dxa"/>
              <w:right w:w="56" w:type="dxa"/>
            </w:tcMar>
          </w:tcPr>
          <w:p w14:paraId="43A265AA"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לא</w:t>
            </w:r>
          </w:p>
        </w:tc>
        <w:tc>
          <w:tcPr>
            <w:tcW w:w="5238" w:type="dxa"/>
            <w:tcMar>
              <w:top w:w="56" w:type="dxa"/>
              <w:left w:w="56" w:type="dxa"/>
              <w:bottom w:w="56" w:type="dxa"/>
              <w:right w:w="56" w:type="dxa"/>
            </w:tcMar>
          </w:tcPr>
          <w:p w14:paraId="482304E5" w14:textId="77777777" w:rsidR="003C3654" w:rsidRPr="00BD5C04" w:rsidRDefault="00305D98">
            <w:pPr>
              <w:bidi/>
              <w:spacing w:line="240" w:lineRule="auto"/>
              <w:jc w:val="center"/>
              <w:rPr>
                <w:rFonts w:asciiTheme="minorBidi" w:hAnsiTheme="minorBidi" w:cstheme="minorBidi"/>
                <w:sz w:val="24"/>
                <w:szCs w:val="24"/>
              </w:rPr>
            </w:pPr>
            <w:r w:rsidRPr="00BD5C04">
              <w:rPr>
                <w:rFonts w:asciiTheme="minorBidi" w:hAnsiTheme="minorBidi" w:cstheme="minorBidi"/>
                <w:sz w:val="24"/>
                <w:szCs w:val="24"/>
                <w:rtl/>
              </w:rPr>
              <w:t>לא נתקלנו בתלונות או בקשיי קריאה בפועל, והמידע מוצג באופן ברור. לכן, לא ראינו צורך לבצע שינוי בגודל התצוגה.</w:t>
            </w:r>
          </w:p>
        </w:tc>
      </w:tr>
    </w:tbl>
    <w:p w14:paraId="77511E2D" w14:textId="77777777" w:rsidR="0005745F" w:rsidRDefault="0005745F" w:rsidP="009F1723">
      <w:pPr>
        <w:bidi/>
        <w:spacing w:line="240" w:lineRule="auto"/>
        <w:rPr>
          <w:rFonts w:asciiTheme="minorBidi" w:hAnsiTheme="minorBidi" w:cstheme="minorBidi"/>
          <w:b/>
          <w:sz w:val="24"/>
          <w:szCs w:val="24"/>
          <w:u w:val="single"/>
        </w:rPr>
      </w:pPr>
    </w:p>
    <w:p w14:paraId="17564F03" w14:textId="3A6E9A6D" w:rsidR="00D9198C" w:rsidRDefault="00D9198C">
      <w:pPr>
        <w:rPr>
          <w:rFonts w:asciiTheme="minorBidi" w:hAnsiTheme="minorBidi" w:cstheme="minorBidi"/>
          <w:b/>
          <w:sz w:val="24"/>
          <w:szCs w:val="24"/>
          <w:u w:val="single"/>
        </w:rPr>
      </w:pPr>
      <w:r>
        <w:rPr>
          <w:rFonts w:asciiTheme="minorBidi" w:hAnsiTheme="minorBidi" w:cstheme="minorBidi"/>
          <w:b/>
          <w:sz w:val="24"/>
          <w:szCs w:val="24"/>
          <w:u w:val="single"/>
        </w:rPr>
        <w:br w:type="page"/>
      </w:r>
    </w:p>
    <w:p w14:paraId="47FFCBDF" w14:textId="00872CAA" w:rsidR="003C3654" w:rsidRPr="00BD5C04" w:rsidRDefault="00BE1423" w:rsidP="0005745F">
      <w:pPr>
        <w:bidi/>
        <w:spacing w:line="240" w:lineRule="auto"/>
        <w:rPr>
          <w:rFonts w:asciiTheme="minorBidi" w:hAnsiTheme="minorBidi" w:cstheme="minorBidi"/>
          <w:b/>
          <w:sz w:val="24"/>
          <w:szCs w:val="24"/>
          <w:u w:val="single"/>
        </w:rPr>
      </w:pPr>
      <w:r w:rsidRPr="00BD5C04">
        <w:rPr>
          <w:rFonts w:asciiTheme="minorBidi" w:hAnsiTheme="minorBidi" w:cstheme="minorBidi"/>
          <w:b/>
          <w:noProof/>
          <w:sz w:val="24"/>
          <w:szCs w:val="24"/>
          <w:u w:val="single"/>
        </w:rPr>
        <mc:AlternateContent>
          <mc:Choice Requires="wps">
            <w:drawing>
              <wp:anchor distT="0" distB="0" distL="114300" distR="114300" simplePos="0" relativeHeight="251658266" behindDoc="0" locked="0" layoutInCell="1" allowOverlap="1" wp14:anchorId="10735A27" wp14:editId="6ADCCC0F">
                <wp:simplePos x="0" y="0"/>
                <wp:positionH relativeFrom="margin">
                  <wp:align>right</wp:align>
                </wp:positionH>
                <wp:positionV relativeFrom="paragraph">
                  <wp:posOffset>172085</wp:posOffset>
                </wp:positionV>
                <wp:extent cx="6819900" cy="336550"/>
                <wp:effectExtent l="0" t="0" r="0" b="6350"/>
                <wp:wrapSquare wrapText="bothSides"/>
                <wp:docPr id="1570392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355600"/>
                        </a:xfrm>
                        <a:prstGeom prst="rect">
                          <a:avLst/>
                        </a:prstGeom>
                        <a:solidFill>
                          <a:schemeClr val="accent6"/>
                        </a:solidFill>
                        <a:ln w="9525">
                          <a:noFill/>
                          <a:miter lim="800000"/>
                          <a:headEnd/>
                          <a:tailEnd/>
                        </a:ln>
                      </wps:spPr>
                      <wps:txbx>
                        <w:txbxContent>
                          <w:p w14:paraId="7162C3E4" w14:textId="63EFAC40" w:rsidR="00787976" w:rsidRPr="00470601" w:rsidRDefault="009F1723" w:rsidP="00470601">
                            <w:pPr>
                              <w:pStyle w:val="Style1"/>
                              <w:numPr>
                                <w:ilvl w:val="0"/>
                                <w:numId w:val="58"/>
                              </w:numPr>
                              <w:tabs>
                                <w:tab w:val="left" w:pos="720"/>
                              </w:tabs>
                              <w:rPr>
                                <w:rtl/>
                              </w:rPr>
                            </w:pPr>
                            <w:r w:rsidRPr="00B66D22">
                              <w:rPr>
                                <w:rFonts w:hint="cs"/>
                                <w:rtl/>
                              </w:rPr>
                              <w:t xml:space="preserve">התייחסות למשובים לאחר </w:t>
                            </w:r>
                            <w:r w:rsidRPr="00B66D22">
                              <w:t>code review</w:t>
                            </w:r>
                          </w:p>
                          <w:p w14:paraId="7501E7F4" w14:textId="17E68323" w:rsidR="00CC24BF" w:rsidRPr="00B66D22" w:rsidRDefault="00CC24BF" w:rsidP="009F1723">
                            <w:pPr>
                              <w:pStyle w:val="Style1"/>
                              <w:tabs>
                                <w:tab w:val="left" w:pos="720"/>
                              </w:tabs>
                              <w:rPr>
                                <w:rtl/>
                              </w:rPr>
                            </w:pPr>
                          </w:p>
                          <w:p w14:paraId="004C0767" w14:textId="77777777" w:rsidR="00CC24BF" w:rsidRDefault="00CC24BF"/>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0735A27" id="_x0000_s1036" type="#_x0000_t202" style="position:absolute;left:0;text-align:left;margin-left:485.8pt;margin-top:13.55pt;width:537pt;height:26.5pt;z-index:25165826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" fillcolor="#f79646 [3209]" stroked="f">
                <v:textbox>
                  <w:txbxContent>
                    <w:p w14:paraId="7162C3E4" w14:textId="63EFAC40" w:rsidR="00787976" w:rsidRPr="00470601" w:rsidRDefault="009F1723" w:rsidP="00470601">
                      <w:pPr>
                        <w:pStyle w:val="Style1"/>
                        <w:numPr>
                          <w:ilvl w:val="0"/>
                          <w:numId w:val="58"/>
                        </w:numPr>
                        <w:tabs>
                          <w:tab w:val="left" w:pos="720"/>
                        </w:tabs>
                        <w:rPr>
                          <w:rtl/>
                        </w:rPr>
                      </w:pPr>
                      <w:r w:rsidRPr="00B66D22">
                        <w:rPr>
                          <w:rFonts w:hint="cs"/>
                          <w:rtl/>
                        </w:rPr>
                        <w:t xml:space="preserve">התייחסות למשובים לאחר </w:t>
                      </w:r>
                      <w:r w:rsidRPr="00B66D22">
                        <w:t>code review</w:t>
                      </w:r>
                    </w:p>
                    <w:p w14:paraId="7501E7F4" w14:textId="17E68323" w:rsidR="00CC24BF" w:rsidRPr="00B66D22" w:rsidRDefault="00CC24BF" w:rsidP="009F1723">
                      <w:pPr>
                        <w:pStyle w:val="Style1"/>
                        <w:tabs>
                          <w:tab w:val="left" w:pos="720"/>
                        </w:tabs>
                        <w:rPr>
                          <w:rtl/>
                        </w:rPr>
                      </w:pPr>
                    </w:p>
                    <w:p w14:paraId="004C0767" w14:textId="77777777" w:rsidR="00CC24BF" w:rsidRDefault="00CC24BF"/>
                  </w:txbxContent>
                </v:textbox>
                <w10:wrap type="square" anchorx="margin"/>
              </v:shape>
            </w:pict>
          </mc:Fallback>
        </mc:AlternateContent>
      </w:r>
      <w:r w:rsidRPr="00B66D22">
        <w:rPr>
          <w:rFonts w:asciiTheme="minorBidi" w:hAnsiTheme="minorBidi" w:cstheme="minorBidi"/>
          <w:b/>
          <w:noProof/>
          <w:sz w:val="24"/>
          <w:szCs w:val="24"/>
          <w:u w:val="single"/>
        </w:rPr>
        <mc:AlternateContent>
          <mc:Choice Requires="wps">
            <w:drawing>
              <wp:anchor distT="0" distB="0" distL="114300" distR="114300" simplePos="0" relativeHeight="251658267" behindDoc="0" locked="0" layoutInCell="1" allowOverlap="1" wp14:anchorId="45F34607" wp14:editId="268ACC20">
                <wp:simplePos x="0" y="0"/>
                <wp:positionH relativeFrom="margin">
                  <wp:align>right</wp:align>
                </wp:positionH>
                <wp:positionV relativeFrom="paragraph">
                  <wp:posOffset>5354955</wp:posOffset>
                </wp:positionV>
                <wp:extent cx="6819900" cy="298450"/>
                <wp:effectExtent l="0" t="0" r="0" b="6350"/>
                <wp:wrapSquare wrapText="bothSides"/>
                <wp:docPr id="2042768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98450"/>
                        </a:xfrm>
                        <a:prstGeom prst="rect">
                          <a:avLst/>
                        </a:prstGeom>
                        <a:solidFill>
                          <a:schemeClr val="accent6"/>
                        </a:solidFill>
                        <a:ln w="9525">
                          <a:noFill/>
                          <a:miter lim="800000"/>
                          <a:headEnd/>
                          <a:tailEnd/>
                        </a:ln>
                      </wps:spPr>
                      <wps:txbx>
                        <w:txbxContent>
                          <w:p w14:paraId="6046B619" w14:textId="77777777" w:rsidR="00CC24BF" w:rsidRPr="00CC24BF" w:rsidRDefault="00B55DDB" w:rsidP="00BE1423">
                            <w:pPr>
                              <w:pStyle w:val="Style1"/>
                              <w:numPr>
                                <w:ilvl w:val="0"/>
                                <w:numId w:val="58"/>
                              </w:numPr>
                              <w:tabs>
                                <w:tab w:val="left" w:pos="720"/>
                              </w:tabs>
                              <w:rPr>
                                <w:rtl/>
                              </w:rPr>
                            </w:pPr>
                            <w:r>
                              <w:rPr>
                                <w:rFonts w:hint="cs"/>
                                <w:rtl/>
                              </w:rPr>
                              <w:t xml:space="preserve"> </w:t>
                            </w:r>
                            <w:r w:rsidR="004E7350">
                              <w:rPr>
                                <w:rFonts w:hint="cs"/>
                                <w:rtl/>
                              </w:rPr>
                              <w:t>מקורות</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F34607" id="_x0000_s1037" type="#_x0000_t202" style="position:absolute;left:0;text-align:left;margin-left:485.8pt;margin-top:421.65pt;width:537pt;height:23.5pt;z-index:25165826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" fillcolor="#f79646 [3209]" stroked="f">
                <v:textbox>
                  <w:txbxContent>
                    <w:p w14:paraId="6046B619" w14:textId="77777777" w:rsidR="00CC24BF" w:rsidRPr="00CC24BF" w:rsidRDefault="00B55DDB" w:rsidP="00BE1423">
                      <w:pPr>
                        <w:pStyle w:val="Style1"/>
                        <w:numPr>
                          <w:ilvl w:val="0"/>
                          <w:numId w:val="58"/>
                        </w:numPr>
                        <w:tabs>
                          <w:tab w:val="left" w:pos="720"/>
                        </w:tabs>
                        <w:rPr>
                          <w:rtl/>
                        </w:rPr>
                      </w:pPr>
                      <w:r>
                        <w:rPr>
                          <w:rFonts w:hint="cs"/>
                          <w:rtl/>
                        </w:rPr>
                        <w:t xml:space="preserve"> </w:t>
                      </w:r>
                      <w:r w:rsidR="004E7350">
                        <w:rPr>
                          <w:rFonts w:hint="cs"/>
                          <w:rtl/>
                        </w:rPr>
                        <w:t>מקורות</w:t>
                      </w:r>
                    </w:p>
                  </w:txbxContent>
                </v:textbox>
                <w10:wrap type="square" anchorx="margin"/>
              </v:shape>
            </w:pict>
          </mc:Fallback>
        </mc:AlternateContent>
      </w:r>
    </w:p>
    <w:tbl>
      <w:tblPr>
        <w:bidiVisual/>
        <w:tblW w:w="10760"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324"/>
        <w:gridCol w:w="3857"/>
        <w:gridCol w:w="4579"/>
      </w:tblGrid>
      <w:tr w:rsidR="00DB11E4" w:rsidRPr="00BD5C04" w14:paraId="6764C374" w14:textId="2BE71F44" w:rsidTr="00EB61BA">
        <w:tc>
          <w:tcPr>
            <w:tcW w:w="232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7DE0DAA" w14:textId="77777777" w:rsidR="0050231E" w:rsidRPr="00B66D22" w:rsidRDefault="00B84719">
            <w:pPr>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הערת משוב</w:t>
            </w:r>
          </w:p>
        </w:tc>
        <w:tc>
          <w:tcPr>
            <w:tcW w:w="385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753B9F9" w14:textId="77777777" w:rsidR="0050231E" w:rsidRPr="00B66D22" w:rsidRDefault="00B84719">
            <w:pPr>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תגובה</w:t>
            </w:r>
          </w:p>
        </w:tc>
        <w:tc>
          <w:tcPr>
            <w:tcW w:w="457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75BCB90" w14:textId="77777777" w:rsidR="0050231E" w:rsidRPr="00B66D22" w:rsidRDefault="00B84719">
            <w:pPr>
              <w:pBdr>
                <w:top w:val="nil"/>
                <w:left w:val="nil"/>
                <w:bottom w:val="nil"/>
                <w:right w:val="nil"/>
                <w:between w:val="nil"/>
              </w:pBd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האם נעשה שינוי</w:t>
            </w:r>
          </w:p>
        </w:tc>
      </w:tr>
      <w:tr w:rsidR="00BC5397" w:rsidRPr="00BD5C04" w14:paraId="7EE0D725" w14:textId="67F2416F" w:rsidTr="00EB61BA">
        <w:trPr>
          <w:trHeight w:val="1053"/>
        </w:trPr>
        <w:tc>
          <w:tcPr>
            <w:tcW w:w="2324"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0C22A4B9"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 xml:space="preserve">פשטות </w:t>
            </w:r>
          </w:p>
        </w:tc>
        <w:tc>
          <w:tcPr>
            <w:tcW w:w="385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6D0B5D68"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 xml:space="preserve"> כן, הצוות יוציא משתנים מיותרים.</w:t>
            </w:r>
            <w:r w:rsidRPr="00B66D22">
              <w:rPr>
                <w:rFonts w:asciiTheme="minorBidi" w:hAnsiTheme="minorBidi" w:cstheme="minorBidi"/>
                <w:sz w:val="24"/>
                <w:szCs w:val="24"/>
                <w:rtl/>
              </w:rPr>
              <w:br/>
              <w:t>הצוות לא יבנה פונקציות שתפקידן לצמצם את החזרתיות שכן זה עלול להוביל לבאגים ואין מספיק זמן עד למועד ההגשה.</w:t>
            </w:r>
          </w:p>
        </w:tc>
        <w:tc>
          <w:tcPr>
            <w:tcW w:w="4579"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0409996E"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כן, הסרנו משתנים מיותרים ואיחדנו פונקציות דומות כדי לצמצם חזרתיות ולשפר את קריאות הקוד. עם זאת, נמנענו מאיחוד אגרסיבי של קוד שעלול היה לגרום לבאגים חדשים, לאור מגבלות הזמן עד מועד ההגשה.</w:t>
            </w:r>
          </w:p>
        </w:tc>
      </w:tr>
      <w:tr w:rsidR="00BC5397" w:rsidRPr="00BD5C04" w14:paraId="4725F34C" w14:textId="1C50D80A" w:rsidTr="00EB61BA">
        <w:tc>
          <w:tcPr>
            <w:tcW w:w="2324"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7E48AC24"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מימוש</w:t>
            </w:r>
          </w:p>
        </w:tc>
        <w:tc>
          <w:tcPr>
            <w:tcW w:w="385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1FE9F6F5"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אין צורך לבצע שינויים</w:t>
            </w:r>
          </w:p>
        </w:tc>
        <w:tc>
          <w:tcPr>
            <w:tcW w:w="457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49A2A8BB"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לא, לא מצאנו צורך לבצע שינויים במימוש הנוכחי, שכן הוא יציב ועונה על הדרישות שהוגדרו.</w:t>
            </w:r>
          </w:p>
        </w:tc>
      </w:tr>
      <w:tr w:rsidR="00BC5397" w:rsidRPr="00BD5C04" w14:paraId="138228F6" w14:textId="211E333E" w:rsidTr="00EB61BA">
        <w:tc>
          <w:tcPr>
            <w:tcW w:w="2324"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6AF286C8" w14:textId="64D845D4"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hint="cs"/>
                <w:sz w:val="24"/>
                <w:szCs w:val="24"/>
                <w:rtl/>
              </w:rPr>
              <w:t>מודולריו</w:t>
            </w:r>
            <w:r w:rsidRPr="00B66D22">
              <w:rPr>
                <w:rFonts w:asciiTheme="minorBidi" w:hAnsiTheme="minorBidi" w:cstheme="minorBidi"/>
                <w:sz w:val="24"/>
                <w:szCs w:val="24"/>
                <w:rtl/>
              </w:rPr>
              <w:t xml:space="preserve">ת </w:t>
            </w:r>
          </w:p>
        </w:tc>
        <w:tc>
          <w:tcPr>
            <w:tcW w:w="385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72782E0A"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אין צורך לבצע שינויים</w:t>
            </w:r>
          </w:p>
        </w:tc>
        <w:tc>
          <w:tcPr>
            <w:tcW w:w="457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401F0EF1"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לא, לא ביצענו שינויים בתחום זה, מאחר שהמערכת כבר בנויה בצורה מודולרית, עם הפרדה ברורה בין מיקרו-שירותים ורכיבי תצוגה.</w:t>
            </w:r>
          </w:p>
        </w:tc>
      </w:tr>
      <w:tr w:rsidR="00BC5397" w:rsidRPr="00BD5C04" w14:paraId="45C17477" w14:textId="6C27AB53" w:rsidTr="00EB61BA">
        <w:trPr>
          <w:trHeight w:val="442"/>
        </w:trPr>
        <w:tc>
          <w:tcPr>
            <w:tcW w:w="2324"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1622B5D0"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 xml:space="preserve">יעילות </w:t>
            </w:r>
          </w:p>
        </w:tc>
        <w:tc>
          <w:tcPr>
            <w:tcW w:w="385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4009DBC5"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כן, הצוות מודע לזה שניתן לבצע שיפור ביעילות המערכת אך עקב חוסר הזמן והסבירות שיצופו באגים נוספים שעלולים לפגום במערכת הוחלט להישאר עם המצב הנוכחי.</w:t>
            </w:r>
          </w:p>
        </w:tc>
        <w:tc>
          <w:tcPr>
            <w:tcW w:w="457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4994AEA0"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לא, אנו מודעים לכך שניתן לבצע שיפורים מסוימים ביעילות הביצוע, אך בחרנו שלא ליישם אותם כעת כדי למנוע תקלות חדשות ולשמור על יציבות המערכת בזמן הקרוב.</w:t>
            </w:r>
          </w:p>
        </w:tc>
      </w:tr>
      <w:tr w:rsidR="00BC5397" w:rsidRPr="00BD5C04" w14:paraId="0DBF3A68" w14:textId="4364EE80" w:rsidTr="00EB61BA">
        <w:tc>
          <w:tcPr>
            <w:tcW w:w="2324"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3ED3A80C"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 xml:space="preserve">באגים </w:t>
            </w:r>
          </w:p>
        </w:tc>
        <w:tc>
          <w:tcPr>
            <w:tcW w:w="385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76FE431B"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לא נמצאו באגים נוספים.</w:t>
            </w:r>
          </w:p>
        </w:tc>
        <w:tc>
          <w:tcPr>
            <w:tcW w:w="457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0C3862E4"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לא, לאחר בדיקות חוזרות, לא התגלו באגים נוספים מעבר לאלו שתוקנו במהלך הפיתוח.</w:t>
            </w:r>
          </w:p>
        </w:tc>
      </w:tr>
      <w:tr w:rsidR="00BC5397" w:rsidRPr="00BD5C04" w14:paraId="464A29A6" w14:textId="4626F4B1" w:rsidTr="00EB61BA">
        <w:tc>
          <w:tcPr>
            <w:tcW w:w="2324"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0FF1B182"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 xml:space="preserve">טיפול בשגיאות </w:t>
            </w:r>
          </w:p>
        </w:tc>
        <w:tc>
          <w:tcPr>
            <w:tcW w:w="385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1AA274EA"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נמצא כי יש טיפול איכותי בשגיאות.</w:t>
            </w:r>
          </w:p>
        </w:tc>
        <w:tc>
          <w:tcPr>
            <w:tcW w:w="4577"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tcPr>
          <w:p w14:paraId="6BC6140E" w14:textId="77777777" w:rsidR="0050231E" w:rsidRPr="00B66D22" w:rsidRDefault="00B84719">
            <w:pPr>
              <w:bidi/>
              <w:spacing w:line="240" w:lineRule="auto"/>
              <w:jc w:val="center"/>
              <w:rPr>
                <w:rFonts w:asciiTheme="minorBidi" w:hAnsiTheme="minorBidi" w:cstheme="minorBidi"/>
                <w:sz w:val="24"/>
                <w:szCs w:val="24"/>
              </w:rPr>
            </w:pPr>
            <w:r w:rsidRPr="00B66D22">
              <w:rPr>
                <w:rFonts w:asciiTheme="minorBidi" w:hAnsiTheme="minorBidi" w:cstheme="minorBidi"/>
                <w:sz w:val="24"/>
                <w:szCs w:val="24"/>
                <w:rtl/>
              </w:rPr>
              <w:t>לא, כי על פי משוב הצוות הבודק, המערכת כוללת טיפול איכותי במקרי שגיאה, עם הודעות מתאימות וניהול תקין של חריגות.</w:t>
            </w:r>
          </w:p>
        </w:tc>
      </w:tr>
    </w:tbl>
    <w:p w14:paraId="5997CC1D" w14:textId="2041E9DD" w:rsidR="00CC24BF" w:rsidRPr="00B66D22" w:rsidRDefault="00CC24BF" w:rsidP="0023710B">
      <w:pPr>
        <w:bidi/>
        <w:spacing w:line="240" w:lineRule="auto"/>
        <w:rPr>
          <w:rFonts w:asciiTheme="minorBidi" w:hAnsiTheme="minorBidi" w:cstheme="minorBidi"/>
          <w:b/>
          <w:sz w:val="24"/>
          <w:szCs w:val="24"/>
          <w:u w:val="single"/>
          <w:rtl/>
        </w:rPr>
      </w:pPr>
      <w:bookmarkStart w:id="36" w:name="_i2xdrpu84ush" w:colFirst="0" w:colLast="0"/>
      <w:bookmarkEnd w:id="36"/>
    </w:p>
    <w:p w14:paraId="6C898DB6" w14:textId="77777777" w:rsidR="0050231E" w:rsidRPr="00B66D22" w:rsidRDefault="00B84719" w:rsidP="00CC24BF">
      <w:pPr>
        <w:bidi/>
        <w:spacing w:line="240" w:lineRule="auto"/>
        <w:rPr>
          <w:rFonts w:asciiTheme="minorBidi" w:hAnsiTheme="minorBidi" w:cstheme="minorBidi"/>
          <w:b/>
          <w:sz w:val="24"/>
          <w:szCs w:val="24"/>
        </w:rPr>
      </w:pPr>
      <w:r w:rsidRPr="00B66D22">
        <w:rPr>
          <w:rFonts w:asciiTheme="minorBidi" w:hAnsiTheme="minorBidi" w:cstheme="minorBidi"/>
          <w:sz w:val="24"/>
          <w:szCs w:val="24"/>
        </w:rPr>
        <w:t xml:space="preserve"> </w:t>
      </w:r>
      <w:r w:rsidRPr="00B66D22">
        <w:rPr>
          <w:rFonts w:asciiTheme="minorBidi" w:hAnsiTheme="minorBidi" w:cstheme="minorBidi"/>
          <w:b/>
          <w:sz w:val="24"/>
          <w:szCs w:val="24"/>
          <w:rtl/>
        </w:rPr>
        <w:t xml:space="preserve">שימוש </w:t>
      </w:r>
      <w:r w:rsidRPr="00B66D22">
        <w:rPr>
          <w:rFonts w:asciiTheme="minorBidi" w:hAnsiTheme="minorBidi" w:cstheme="minorBidi"/>
          <w:b/>
          <w:sz w:val="24"/>
          <w:szCs w:val="24"/>
        </w:rPr>
        <w:t>BeautifulSoup</w:t>
      </w:r>
      <w:r w:rsidRPr="00B66D22">
        <w:rPr>
          <w:rFonts w:asciiTheme="minorBidi" w:hAnsiTheme="minorBidi" w:cstheme="minorBidi"/>
          <w:b/>
          <w:sz w:val="24"/>
          <w:szCs w:val="24"/>
          <w:rtl/>
        </w:rPr>
        <w:t xml:space="preserve">: </w:t>
      </w:r>
    </w:p>
    <w:p w14:paraId="74B43544" w14:textId="77777777" w:rsidR="0050231E" w:rsidRPr="00B66D22" w:rsidRDefault="00B84719">
      <w:pPr>
        <w:spacing w:line="240" w:lineRule="auto"/>
        <w:rPr>
          <w:rFonts w:asciiTheme="minorBidi" w:hAnsiTheme="minorBidi" w:cstheme="minorBidi"/>
          <w:sz w:val="24"/>
          <w:szCs w:val="24"/>
        </w:rPr>
      </w:pPr>
      <w:hyperlink r:id="rId30">
        <w:r w:rsidRPr="00B66D22">
          <w:rPr>
            <w:rFonts w:asciiTheme="minorBidi" w:hAnsiTheme="minorBidi" w:cstheme="minorBidi"/>
            <w:color w:val="1155CC"/>
            <w:sz w:val="24"/>
            <w:szCs w:val="24"/>
            <w:u w:val="single"/>
          </w:rPr>
          <w:t>Implementing Web Scraping in Python with BeautifulSoup - GeeksforGeeks</w:t>
        </w:r>
      </w:hyperlink>
    </w:p>
    <w:p w14:paraId="0AED993E" w14:textId="77777777" w:rsidR="0050231E" w:rsidRPr="00B66D22" w:rsidRDefault="00B84719">
      <w:pPr>
        <w:bidi/>
        <w:spacing w:line="240" w:lineRule="auto"/>
        <w:rPr>
          <w:rFonts w:asciiTheme="minorBidi" w:hAnsiTheme="minorBidi" w:cstheme="minorBidi"/>
          <w:b/>
          <w:sz w:val="24"/>
          <w:szCs w:val="24"/>
        </w:rPr>
      </w:pPr>
      <w:r w:rsidRPr="00B66D22">
        <w:rPr>
          <w:rFonts w:asciiTheme="minorBidi" w:hAnsiTheme="minorBidi" w:cstheme="minorBidi"/>
          <w:b/>
          <w:sz w:val="24"/>
          <w:szCs w:val="24"/>
          <w:rtl/>
        </w:rPr>
        <w:t>חיפוש עם טעויות:</w:t>
      </w:r>
    </w:p>
    <w:p w14:paraId="0F6D27A0" w14:textId="77777777" w:rsidR="0050231E" w:rsidRPr="00B66D22" w:rsidRDefault="00B84719">
      <w:pPr>
        <w:spacing w:line="240" w:lineRule="auto"/>
        <w:rPr>
          <w:rFonts w:asciiTheme="minorBidi" w:hAnsiTheme="minorBidi" w:cstheme="minorBidi"/>
          <w:sz w:val="24"/>
          <w:szCs w:val="24"/>
        </w:rPr>
      </w:pPr>
      <w:hyperlink r:id="rId31">
        <w:r w:rsidRPr="00B66D22">
          <w:rPr>
            <w:rFonts w:asciiTheme="minorBidi" w:hAnsiTheme="minorBidi" w:cstheme="minorBidi"/>
            <w:color w:val="1155CC"/>
            <w:sz w:val="24"/>
            <w:szCs w:val="24"/>
            <w:u w:val="single"/>
          </w:rPr>
          <w:t>Correcting Words using NLTK in Python - GeeksforGeeks</w:t>
        </w:r>
      </w:hyperlink>
      <w:r w:rsidRPr="00B66D22">
        <w:rPr>
          <w:rFonts w:asciiTheme="minorBidi" w:hAnsiTheme="minorBidi" w:cstheme="minorBidi"/>
          <w:sz w:val="24"/>
          <w:szCs w:val="24"/>
        </w:rPr>
        <w:t xml:space="preserve"> </w:t>
      </w:r>
    </w:p>
    <w:p w14:paraId="01773E9F" w14:textId="77777777" w:rsidR="0050231E" w:rsidRPr="00B66D22" w:rsidRDefault="00B84719">
      <w:pPr>
        <w:bidi/>
        <w:spacing w:line="240" w:lineRule="auto"/>
        <w:rPr>
          <w:rFonts w:asciiTheme="minorBidi" w:hAnsiTheme="minorBidi" w:cstheme="minorBidi"/>
          <w:b/>
          <w:sz w:val="24"/>
          <w:szCs w:val="24"/>
        </w:rPr>
      </w:pPr>
      <w:r w:rsidRPr="00B66D22">
        <w:rPr>
          <w:rFonts w:asciiTheme="minorBidi" w:hAnsiTheme="minorBidi" w:cstheme="minorBidi"/>
          <w:b/>
          <w:sz w:val="24"/>
          <w:szCs w:val="24"/>
          <w:rtl/>
        </w:rPr>
        <w:t xml:space="preserve">אתר ספריית </w:t>
      </w:r>
      <w:r w:rsidRPr="00B66D22">
        <w:rPr>
          <w:rFonts w:asciiTheme="minorBidi" w:hAnsiTheme="minorBidi" w:cstheme="minorBidi"/>
          <w:b/>
          <w:sz w:val="24"/>
          <w:szCs w:val="24"/>
        </w:rPr>
        <w:t>ipywidgets</w:t>
      </w:r>
      <w:r w:rsidRPr="00B66D22">
        <w:rPr>
          <w:rFonts w:asciiTheme="minorBidi" w:hAnsiTheme="minorBidi" w:cstheme="minorBidi"/>
          <w:b/>
          <w:sz w:val="24"/>
          <w:szCs w:val="24"/>
          <w:rtl/>
        </w:rPr>
        <w:t>:</w:t>
      </w:r>
    </w:p>
    <w:p w14:paraId="635E910E" w14:textId="77777777" w:rsidR="0050231E" w:rsidRPr="00B66D22" w:rsidRDefault="00B84719">
      <w:pPr>
        <w:spacing w:line="240" w:lineRule="auto"/>
        <w:rPr>
          <w:rFonts w:asciiTheme="minorBidi" w:hAnsiTheme="minorBidi" w:cstheme="minorBidi"/>
          <w:sz w:val="24"/>
          <w:szCs w:val="24"/>
        </w:rPr>
      </w:pPr>
      <w:hyperlink r:id="rId32">
        <w:r w:rsidRPr="00B66D22">
          <w:rPr>
            <w:rFonts w:asciiTheme="minorBidi" w:hAnsiTheme="minorBidi" w:cstheme="minorBidi"/>
            <w:color w:val="1155CC"/>
            <w:sz w:val="24"/>
            <w:szCs w:val="24"/>
            <w:u w:val="single"/>
          </w:rPr>
          <w:t>Widget List — Jupyter Widgets 8.1.5 documentation</w:t>
        </w:r>
      </w:hyperlink>
      <w:r w:rsidRPr="00B66D22">
        <w:rPr>
          <w:rFonts w:asciiTheme="minorBidi" w:hAnsiTheme="minorBidi" w:cstheme="minorBidi"/>
          <w:sz w:val="24"/>
          <w:szCs w:val="24"/>
        </w:rPr>
        <w:t xml:space="preserve"> </w:t>
      </w:r>
    </w:p>
    <w:p w14:paraId="4994E306" w14:textId="77777777" w:rsidR="0050231E" w:rsidRPr="00B66D22" w:rsidRDefault="00B84719">
      <w:pPr>
        <w:bidi/>
        <w:spacing w:line="240" w:lineRule="auto"/>
        <w:rPr>
          <w:rFonts w:asciiTheme="minorBidi" w:hAnsiTheme="minorBidi" w:cstheme="minorBidi"/>
          <w:sz w:val="24"/>
          <w:szCs w:val="24"/>
        </w:rPr>
      </w:pPr>
      <w:r w:rsidRPr="00B66D22">
        <w:rPr>
          <w:rFonts w:asciiTheme="minorBidi" w:hAnsiTheme="minorBidi" w:cstheme="minorBidi"/>
          <w:b/>
          <w:sz w:val="24"/>
          <w:szCs w:val="24"/>
          <w:rtl/>
        </w:rPr>
        <w:t xml:space="preserve">שיחות עם כלי </w:t>
      </w:r>
      <w:r w:rsidRPr="00B66D22">
        <w:rPr>
          <w:rFonts w:asciiTheme="minorBidi" w:hAnsiTheme="minorBidi" w:cstheme="minorBidi"/>
          <w:b/>
          <w:sz w:val="24"/>
          <w:szCs w:val="24"/>
        </w:rPr>
        <w:t>AI:</w:t>
      </w:r>
    </w:p>
    <w:p w14:paraId="12A5D201" w14:textId="77777777" w:rsidR="0050231E" w:rsidRPr="00B66D22" w:rsidRDefault="00B84719">
      <w:pPr>
        <w:bidi/>
        <w:spacing w:line="240" w:lineRule="auto"/>
        <w:rPr>
          <w:rFonts w:asciiTheme="minorBidi" w:hAnsiTheme="minorBidi" w:cstheme="minorBidi"/>
          <w:sz w:val="24"/>
          <w:szCs w:val="24"/>
        </w:rPr>
      </w:pPr>
      <w:r w:rsidRPr="00B66D22">
        <w:rPr>
          <w:rFonts w:asciiTheme="minorBidi" w:hAnsiTheme="minorBidi" w:cstheme="minorBidi"/>
          <w:sz w:val="24"/>
          <w:szCs w:val="24"/>
          <w:rtl/>
        </w:rPr>
        <w:t>רצינו להבין איך לאסוף את המידע מהחיישנים בצורה הכי מיטבית:</w:t>
      </w:r>
    </w:p>
    <w:p w14:paraId="60DBA4C8" w14:textId="77777777" w:rsidR="0050231E" w:rsidRPr="00B66D22" w:rsidRDefault="00B84719">
      <w:pPr>
        <w:spacing w:line="240" w:lineRule="auto"/>
        <w:rPr>
          <w:rFonts w:asciiTheme="minorBidi" w:hAnsiTheme="minorBidi" w:cstheme="minorBidi"/>
          <w:sz w:val="24"/>
          <w:szCs w:val="24"/>
        </w:rPr>
      </w:pPr>
      <w:hyperlink r:id="rId33">
        <w:r w:rsidRPr="00B66D22">
          <w:rPr>
            <w:rFonts w:asciiTheme="minorBidi" w:hAnsiTheme="minorBidi" w:cstheme="minorBidi"/>
            <w:color w:val="1155CC"/>
            <w:sz w:val="24"/>
            <w:szCs w:val="24"/>
            <w:u w:val="single"/>
          </w:rPr>
          <w:t>https://chatgpt.com/share/685ed994-bdb0-800e-a262-8b635f7b8f0a</w:t>
        </w:r>
      </w:hyperlink>
      <w:r w:rsidRPr="00B66D22">
        <w:rPr>
          <w:rFonts w:asciiTheme="minorBidi" w:hAnsiTheme="minorBidi" w:cstheme="minorBidi"/>
          <w:sz w:val="24"/>
          <w:szCs w:val="24"/>
        </w:rPr>
        <w:t xml:space="preserve"> </w:t>
      </w:r>
    </w:p>
    <w:p w14:paraId="39A629E8" w14:textId="77777777" w:rsidR="0050231E" w:rsidRPr="00B66D22" w:rsidRDefault="00B84719">
      <w:pPr>
        <w:bidi/>
        <w:spacing w:line="240" w:lineRule="auto"/>
        <w:rPr>
          <w:rFonts w:asciiTheme="minorBidi" w:hAnsiTheme="minorBidi" w:cstheme="minorBidi"/>
          <w:sz w:val="24"/>
          <w:szCs w:val="24"/>
        </w:rPr>
      </w:pPr>
      <w:r w:rsidRPr="00B66D22">
        <w:rPr>
          <w:rFonts w:asciiTheme="minorBidi" w:hAnsiTheme="minorBidi" w:cstheme="minorBidi"/>
          <w:sz w:val="24"/>
          <w:szCs w:val="24"/>
          <w:rtl/>
        </w:rPr>
        <w:t xml:space="preserve">רצינו להבין איך לשנות את הקוד כך שהגרפים יוצגו בצבעים מותאמים (צהוב, כחול, ירוק, אדום), להסיר את קו ההתפלגות, ולהשאיר רק גרפי קו והתפלגות בצבעים הנכונים: </w:t>
      </w:r>
    </w:p>
    <w:p w14:paraId="6481CD16" w14:textId="77777777" w:rsidR="0050231E" w:rsidRPr="00B66D22" w:rsidRDefault="00B84719">
      <w:pPr>
        <w:spacing w:line="240" w:lineRule="auto"/>
        <w:rPr>
          <w:rFonts w:asciiTheme="minorBidi" w:hAnsiTheme="minorBidi" w:cstheme="minorBidi"/>
          <w:sz w:val="24"/>
          <w:szCs w:val="24"/>
        </w:rPr>
      </w:pPr>
      <w:hyperlink r:id="rId34">
        <w:r w:rsidRPr="00B66D22">
          <w:rPr>
            <w:rFonts w:asciiTheme="minorBidi" w:hAnsiTheme="minorBidi" w:cstheme="minorBidi"/>
            <w:color w:val="1155CC"/>
            <w:sz w:val="24"/>
            <w:szCs w:val="24"/>
            <w:u w:val="single"/>
          </w:rPr>
          <w:t>https://chatgpt.com/share/685edb6d-66b0-8005-810d-0e3c604d0bb5</w:t>
        </w:r>
      </w:hyperlink>
      <w:r w:rsidRPr="00B66D22">
        <w:rPr>
          <w:rFonts w:asciiTheme="minorBidi" w:hAnsiTheme="minorBidi" w:cstheme="minorBidi"/>
          <w:sz w:val="24"/>
          <w:szCs w:val="24"/>
        </w:rPr>
        <w:t xml:space="preserve"> </w:t>
      </w:r>
    </w:p>
    <w:p w14:paraId="78EFDEBC" w14:textId="389D3288" w:rsidR="2C8991D1" w:rsidRPr="00B66D22" w:rsidRDefault="2C8991D1" w:rsidP="00EE02FC">
      <w:pPr>
        <w:spacing w:line="240" w:lineRule="auto"/>
        <w:ind w:left="720"/>
        <w:jc w:val="right"/>
        <w:rPr>
          <w:rFonts w:asciiTheme="minorBidi" w:hAnsiTheme="minorBidi" w:cstheme="minorBidi"/>
          <w:sz w:val="24"/>
          <w:szCs w:val="24"/>
          <w:lang w:val="en-US"/>
        </w:rPr>
      </w:pPr>
      <w:r w:rsidRPr="00B66D22">
        <w:rPr>
          <w:rFonts w:asciiTheme="minorBidi" w:hAnsiTheme="minorBidi" w:cstheme="minorBidi"/>
          <w:sz w:val="24"/>
          <w:szCs w:val="24"/>
          <w:rtl/>
          <w:lang w:val="en-US"/>
        </w:rPr>
        <w:t>רצינו להבין איך לעשות טאב בתוך טאב</w:t>
      </w:r>
    </w:p>
    <w:p w14:paraId="16FFAF68" w14:textId="183B06A1" w:rsidR="0050231E" w:rsidRPr="00B66D22" w:rsidRDefault="2C8991D1">
      <w:pPr>
        <w:spacing w:line="240" w:lineRule="auto"/>
        <w:rPr>
          <w:rFonts w:asciiTheme="minorBidi" w:hAnsiTheme="minorBidi" w:cstheme="minorBidi"/>
          <w:sz w:val="24"/>
          <w:szCs w:val="24"/>
          <w:lang w:val="en-US"/>
        </w:rPr>
      </w:pPr>
      <w:hyperlink r:id="rId35">
        <w:r w:rsidRPr="00B66D22">
          <w:rPr>
            <w:rStyle w:val="Hyperlink"/>
            <w:rFonts w:asciiTheme="minorBidi" w:hAnsiTheme="minorBidi" w:cstheme="minorBidi"/>
            <w:sz w:val="24"/>
            <w:szCs w:val="24"/>
            <w:lang w:val="en-US"/>
          </w:rPr>
          <w:t>https://chatgpt.com/share/685ee3da-e7ec-8002-935c-d3b8ccda1a6a</w:t>
        </w:r>
      </w:hyperlink>
    </w:p>
    <w:sectPr w:rsidR="0050231E" w:rsidRPr="00B66D22" w:rsidSect="00A919F6">
      <w:pgSz w:w="12240" w:h="15840"/>
      <w:pgMar w:top="567" w:right="708" w:bottom="532" w:left="76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EEF55" w14:textId="77777777" w:rsidR="00935B64" w:rsidRDefault="00935B64">
      <w:pPr>
        <w:spacing w:line="240" w:lineRule="auto"/>
      </w:pPr>
      <w:r>
        <w:separator/>
      </w:r>
    </w:p>
  </w:endnote>
  <w:endnote w:type="continuationSeparator" w:id="0">
    <w:p w14:paraId="5D311CB6" w14:textId="77777777" w:rsidR="00935B64" w:rsidRDefault="00935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3B729" w14:textId="77777777" w:rsidR="00935B64" w:rsidRDefault="00935B64">
      <w:pPr>
        <w:spacing w:line="240" w:lineRule="auto"/>
      </w:pPr>
      <w:r>
        <w:separator/>
      </w:r>
    </w:p>
  </w:footnote>
  <w:footnote w:type="continuationSeparator" w:id="0">
    <w:p w14:paraId="6D0ACFAD" w14:textId="77777777" w:rsidR="00935B64" w:rsidRDefault="00935B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8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41A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4E63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963C5D"/>
    <w:multiLevelType w:val="multilevel"/>
    <w:tmpl w:val="FFFFFFFF"/>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4" w15:restartNumberingAfterBreak="0">
    <w:nsid w:val="09C923D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E94F6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171B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A0226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3254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D039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974D5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40837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5872B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771B6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64E597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0F1D6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8AE74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1C099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620BB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F553A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3262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76464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93806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BDD695E"/>
    <w:multiLevelType w:val="hybridMultilevel"/>
    <w:tmpl w:val="67B6435C"/>
    <w:lvl w:ilvl="0" w:tplc="889A2344">
      <w:start w:val="1"/>
      <w:numFmt w:val="bullet"/>
      <w:lvlText w:val=""/>
      <w:lvlJc w:val="left"/>
      <w:pPr>
        <w:ind w:left="720" w:hanging="360"/>
      </w:pPr>
      <w:rPr>
        <w:rFonts w:ascii="Symbol" w:eastAsiaTheme="minorEastAsia" w:hAnsi="Symbo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330754B1"/>
    <w:multiLevelType w:val="multilevel"/>
    <w:tmpl w:val="FFFFFFFF"/>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25" w15:restartNumberingAfterBreak="0">
    <w:nsid w:val="36F1789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7100FB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74A48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9C44F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1555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C0D77D2"/>
    <w:multiLevelType w:val="hybridMultilevel"/>
    <w:tmpl w:val="AB28C70C"/>
    <w:lvl w:ilvl="0" w:tplc="91F04908">
      <w:start w:val="2"/>
      <w:numFmt w:val="decimal"/>
      <w:lvlText w:val="%1."/>
      <w:lvlJc w:val="left"/>
      <w:pPr>
        <w:ind w:left="360" w:hanging="360"/>
      </w:pPr>
      <w:rPr>
        <w:rFonts w:hint="default"/>
        <w:b/>
        <w:bCs/>
      </w:rPr>
    </w:lvl>
    <w:lvl w:ilvl="1" w:tplc="0C000019" w:tentative="1">
      <w:start w:val="1"/>
      <w:numFmt w:val="lowerLetter"/>
      <w:lvlText w:val="%2."/>
      <w:lvlJc w:val="left"/>
      <w:pPr>
        <w:ind w:left="1169" w:hanging="360"/>
      </w:pPr>
    </w:lvl>
    <w:lvl w:ilvl="2" w:tplc="0C00001B" w:tentative="1">
      <w:start w:val="1"/>
      <w:numFmt w:val="lowerRoman"/>
      <w:lvlText w:val="%3."/>
      <w:lvlJc w:val="right"/>
      <w:pPr>
        <w:ind w:left="1889" w:hanging="180"/>
      </w:pPr>
    </w:lvl>
    <w:lvl w:ilvl="3" w:tplc="0C00000F" w:tentative="1">
      <w:start w:val="1"/>
      <w:numFmt w:val="decimal"/>
      <w:lvlText w:val="%4."/>
      <w:lvlJc w:val="left"/>
      <w:pPr>
        <w:ind w:left="2609" w:hanging="360"/>
      </w:pPr>
    </w:lvl>
    <w:lvl w:ilvl="4" w:tplc="0C000019" w:tentative="1">
      <w:start w:val="1"/>
      <w:numFmt w:val="lowerLetter"/>
      <w:lvlText w:val="%5."/>
      <w:lvlJc w:val="left"/>
      <w:pPr>
        <w:ind w:left="3329" w:hanging="360"/>
      </w:pPr>
    </w:lvl>
    <w:lvl w:ilvl="5" w:tplc="0C00001B" w:tentative="1">
      <w:start w:val="1"/>
      <w:numFmt w:val="lowerRoman"/>
      <w:lvlText w:val="%6."/>
      <w:lvlJc w:val="right"/>
      <w:pPr>
        <w:ind w:left="4049" w:hanging="180"/>
      </w:pPr>
    </w:lvl>
    <w:lvl w:ilvl="6" w:tplc="0C00000F" w:tentative="1">
      <w:start w:val="1"/>
      <w:numFmt w:val="decimal"/>
      <w:lvlText w:val="%7."/>
      <w:lvlJc w:val="left"/>
      <w:pPr>
        <w:ind w:left="4769" w:hanging="360"/>
      </w:pPr>
    </w:lvl>
    <w:lvl w:ilvl="7" w:tplc="0C000019" w:tentative="1">
      <w:start w:val="1"/>
      <w:numFmt w:val="lowerLetter"/>
      <w:lvlText w:val="%8."/>
      <w:lvlJc w:val="left"/>
      <w:pPr>
        <w:ind w:left="5489" w:hanging="360"/>
      </w:pPr>
    </w:lvl>
    <w:lvl w:ilvl="8" w:tplc="0C00001B" w:tentative="1">
      <w:start w:val="1"/>
      <w:numFmt w:val="lowerRoman"/>
      <w:lvlText w:val="%9."/>
      <w:lvlJc w:val="right"/>
      <w:pPr>
        <w:ind w:left="6209" w:hanging="180"/>
      </w:pPr>
    </w:lvl>
  </w:abstractNum>
  <w:abstractNum w:abstractNumId="31" w15:restartNumberingAfterBreak="0">
    <w:nsid w:val="3CB473DC"/>
    <w:multiLevelType w:val="multilevel"/>
    <w:tmpl w:val="991412DE"/>
    <w:lvl w:ilvl="0">
      <w:start w:val="2"/>
      <w:numFmt w:val="decimal"/>
      <w:lvlText w:val="%1."/>
      <w:lvlJc w:val="right"/>
      <w:pPr>
        <w:ind w:left="425" w:hanging="150"/>
      </w:pPr>
      <w:rPr>
        <w:rFonts w:hint="default"/>
        <w:b w:val="0"/>
        <w:bCs/>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2" w15:restartNumberingAfterBreak="0">
    <w:nsid w:val="40972C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0BE737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0FA06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1976F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33D4A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A3F1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E8A436D"/>
    <w:multiLevelType w:val="hybridMultilevel"/>
    <w:tmpl w:val="06240520"/>
    <w:lvl w:ilvl="0" w:tplc="087E06E2">
      <w:start w:val="1"/>
      <w:numFmt w:val="decimal"/>
      <w:lvlText w:val="%1."/>
      <w:lvlJc w:val="left"/>
      <w:pPr>
        <w:ind w:left="720" w:hanging="360"/>
      </w:pPr>
      <w:rPr>
        <w:b/>
        <w:bCs/>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9" w15:restartNumberingAfterBreak="0">
    <w:nsid w:val="53070C6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3994A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45D31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67F20E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A577B4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B6048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D217B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E9A7D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EFB1D3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1A82AD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361488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3DC3632"/>
    <w:multiLevelType w:val="hybridMultilevel"/>
    <w:tmpl w:val="BE427C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1" w15:restartNumberingAfterBreak="0">
    <w:nsid w:val="6EE51FB0"/>
    <w:multiLevelType w:val="hybridMultilevel"/>
    <w:tmpl w:val="8A322F34"/>
    <w:lvl w:ilvl="0" w:tplc="2B4C81CA">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2" w15:restartNumberingAfterBreak="0">
    <w:nsid w:val="700825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2A626C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31717A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4D60C2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91439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A2071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AF3054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D7C46C3"/>
    <w:multiLevelType w:val="hybridMultilevel"/>
    <w:tmpl w:val="E5C41E72"/>
    <w:lvl w:ilvl="0" w:tplc="0C000001">
      <w:start w:val="1"/>
      <w:numFmt w:val="bullet"/>
      <w:lvlText w:val=""/>
      <w:lvlJc w:val="left"/>
      <w:pPr>
        <w:ind w:left="644"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0" w15:restartNumberingAfterBreak="0">
    <w:nsid w:val="7DEC236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2518989">
    <w:abstractNumId w:val="54"/>
  </w:num>
  <w:num w:numId="2" w16cid:durableId="1904218375">
    <w:abstractNumId w:val="19"/>
  </w:num>
  <w:num w:numId="3" w16cid:durableId="1682393983">
    <w:abstractNumId w:val="46"/>
  </w:num>
  <w:num w:numId="4" w16cid:durableId="1696928883">
    <w:abstractNumId w:val="53"/>
  </w:num>
  <w:num w:numId="5" w16cid:durableId="698236188">
    <w:abstractNumId w:val="0"/>
  </w:num>
  <w:num w:numId="6" w16cid:durableId="1687900829">
    <w:abstractNumId w:val="55"/>
  </w:num>
  <w:num w:numId="7" w16cid:durableId="564686039">
    <w:abstractNumId w:val="13"/>
  </w:num>
  <w:num w:numId="8" w16cid:durableId="1663851187">
    <w:abstractNumId w:val="40"/>
  </w:num>
  <w:num w:numId="9" w16cid:durableId="1910729635">
    <w:abstractNumId w:val="5"/>
  </w:num>
  <w:num w:numId="10" w16cid:durableId="1883707310">
    <w:abstractNumId w:val="60"/>
  </w:num>
  <w:num w:numId="11" w16cid:durableId="1206136202">
    <w:abstractNumId w:val="17"/>
  </w:num>
  <w:num w:numId="12" w16cid:durableId="1872496220">
    <w:abstractNumId w:val="58"/>
  </w:num>
  <w:num w:numId="13" w16cid:durableId="2143382746">
    <w:abstractNumId w:val="56"/>
  </w:num>
  <w:num w:numId="14" w16cid:durableId="497506041">
    <w:abstractNumId w:val="34"/>
  </w:num>
  <w:num w:numId="15" w16cid:durableId="632911015">
    <w:abstractNumId w:val="29"/>
  </w:num>
  <w:num w:numId="16" w16cid:durableId="517161879">
    <w:abstractNumId w:val="24"/>
  </w:num>
  <w:num w:numId="17" w16cid:durableId="2048143380">
    <w:abstractNumId w:val="52"/>
  </w:num>
  <w:num w:numId="18" w16cid:durableId="660503967">
    <w:abstractNumId w:val="18"/>
  </w:num>
  <w:num w:numId="19" w16cid:durableId="1965651073">
    <w:abstractNumId w:val="43"/>
  </w:num>
  <w:num w:numId="20" w16cid:durableId="1924337620">
    <w:abstractNumId w:val="3"/>
  </w:num>
  <w:num w:numId="21" w16cid:durableId="665858665">
    <w:abstractNumId w:val="12"/>
  </w:num>
  <w:num w:numId="22" w16cid:durableId="315498407">
    <w:abstractNumId w:val="10"/>
  </w:num>
  <w:num w:numId="23" w16cid:durableId="1948539094">
    <w:abstractNumId w:val="32"/>
  </w:num>
  <w:num w:numId="24" w16cid:durableId="714082492">
    <w:abstractNumId w:val="41"/>
  </w:num>
  <w:num w:numId="25" w16cid:durableId="364528839">
    <w:abstractNumId w:val="11"/>
  </w:num>
  <w:num w:numId="26" w16cid:durableId="209652861">
    <w:abstractNumId w:val="16"/>
  </w:num>
  <w:num w:numId="27" w16cid:durableId="1781801652">
    <w:abstractNumId w:val="36"/>
  </w:num>
  <w:num w:numId="28" w16cid:durableId="1833570270">
    <w:abstractNumId w:val="35"/>
  </w:num>
  <w:num w:numId="29" w16cid:durableId="2123962616">
    <w:abstractNumId w:val="26"/>
  </w:num>
  <w:num w:numId="30" w16cid:durableId="169103666">
    <w:abstractNumId w:val="48"/>
  </w:num>
  <w:num w:numId="31" w16cid:durableId="176626392">
    <w:abstractNumId w:val="15"/>
  </w:num>
  <w:num w:numId="32" w16cid:durableId="1556626366">
    <w:abstractNumId w:val="28"/>
  </w:num>
  <w:num w:numId="33" w16cid:durableId="1531799270">
    <w:abstractNumId w:val="31"/>
  </w:num>
  <w:num w:numId="34" w16cid:durableId="345519761">
    <w:abstractNumId w:val="9"/>
  </w:num>
  <w:num w:numId="35" w16cid:durableId="1366248458">
    <w:abstractNumId w:val="1"/>
  </w:num>
  <w:num w:numId="36" w16cid:durableId="409347728">
    <w:abstractNumId w:val="57"/>
  </w:num>
  <w:num w:numId="37" w16cid:durableId="667514753">
    <w:abstractNumId w:val="49"/>
  </w:num>
  <w:num w:numId="38" w16cid:durableId="1476800763">
    <w:abstractNumId w:val="44"/>
  </w:num>
  <w:num w:numId="39" w16cid:durableId="1839686942">
    <w:abstractNumId w:val="2"/>
  </w:num>
  <w:num w:numId="40" w16cid:durableId="1448692217">
    <w:abstractNumId w:val="14"/>
  </w:num>
  <w:num w:numId="41" w16cid:durableId="76176505">
    <w:abstractNumId w:val="37"/>
  </w:num>
  <w:num w:numId="42" w16cid:durableId="1665284142">
    <w:abstractNumId w:val="8"/>
  </w:num>
  <w:num w:numId="43" w16cid:durableId="751320476">
    <w:abstractNumId w:val="6"/>
  </w:num>
  <w:num w:numId="44" w16cid:durableId="466431522">
    <w:abstractNumId w:val="22"/>
  </w:num>
  <w:num w:numId="45" w16cid:durableId="303001728">
    <w:abstractNumId w:val="7"/>
  </w:num>
  <w:num w:numId="46" w16cid:durableId="1735471593">
    <w:abstractNumId w:val="45"/>
  </w:num>
  <w:num w:numId="47" w16cid:durableId="1521814398">
    <w:abstractNumId w:val="25"/>
  </w:num>
  <w:num w:numId="48" w16cid:durableId="277032105">
    <w:abstractNumId w:val="47"/>
  </w:num>
  <w:num w:numId="49" w16cid:durableId="448277265">
    <w:abstractNumId w:val="4"/>
  </w:num>
  <w:num w:numId="50" w16cid:durableId="2052226924">
    <w:abstractNumId w:val="27"/>
  </w:num>
  <w:num w:numId="51" w16cid:durableId="357197213">
    <w:abstractNumId w:val="21"/>
  </w:num>
  <w:num w:numId="52" w16cid:durableId="1467621668">
    <w:abstractNumId w:val="42"/>
  </w:num>
  <w:num w:numId="53" w16cid:durableId="659774802">
    <w:abstractNumId w:val="20"/>
  </w:num>
  <w:num w:numId="54" w16cid:durableId="1406028845">
    <w:abstractNumId w:val="33"/>
  </w:num>
  <w:num w:numId="55" w16cid:durableId="1704163713">
    <w:abstractNumId w:val="39"/>
  </w:num>
  <w:num w:numId="56" w16cid:durableId="790826798">
    <w:abstractNumId w:val="38"/>
  </w:num>
  <w:num w:numId="57" w16cid:durableId="857424393">
    <w:abstractNumId w:val="51"/>
  </w:num>
  <w:num w:numId="58" w16cid:durableId="1229002520">
    <w:abstractNumId w:val="30"/>
  </w:num>
  <w:num w:numId="59" w16cid:durableId="1195847740">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40620865">
    <w:abstractNumId w:val="59"/>
  </w:num>
  <w:num w:numId="61" w16cid:durableId="1671643322">
    <w:abstractNumId w:val="50"/>
  </w:num>
  <w:num w:numId="62" w16cid:durableId="913782682">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654"/>
    <w:rsid w:val="000000A0"/>
    <w:rsid w:val="00002282"/>
    <w:rsid w:val="000220A8"/>
    <w:rsid w:val="00022551"/>
    <w:rsid w:val="00030173"/>
    <w:rsid w:val="00035C4D"/>
    <w:rsid w:val="000362E3"/>
    <w:rsid w:val="00051329"/>
    <w:rsid w:val="0005745F"/>
    <w:rsid w:val="000615B4"/>
    <w:rsid w:val="00067BEC"/>
    <w:rsid w:val="00073ED2"/>
    <w:rsid w:val="0007524A"/>
    <w:rsid w:val="00075E97"/>
    <w:rsid w:val="0009639B"/>
    <w:rsid w:val="000A108D"/>
    <w:rsid w:val="000A7C7B"/>
    <w:rsid w:val="000C54DF"/>
    <w:rsid w:val="000E2442"/>
    <w:rsid w:val="000E33C9"/>
    <w:rsid w:val="0010406E"/>
    <w:rsid w:val="00113C57"/>
    <w:rsid w:val="001156FC"/>
    <w:rsid w:val="001174AA"/>
    <w:rsid w:val="00127773"/>
    <w:rsid w:val="00144710"/>
    <w:rsid w:val="00147810"/>
    <w:rsid w:val="0015554B"/>
    <w:rsid w:val="00164B42"/>
    <w:rsid w:val="00167A3D"/>
    <w:rsid w:val="001806BE"/>
    <w:rsid w:val="00180AC2"/>
    <w:rsid w:val="001867FD"/>
    <w:rsid w:val="001941A7"/>
    <w:rsid w:val="001A2BB8"/>
    <w:rsid w:val="0020443B"/>
    <w:rsid w:val="00204844"/>
    <w:rsid w:val="002061D4"/>
    <w:rsid w:val="00207DED"/>
    <w:rsid w:val="002105A2"/>
    <w:rsid w:val="00212C36"/>
    <w:rsid w:val="00215EE5"/>
    <w:rsid w:val="00224434"/>
    <w:rsid w:val="00225526"/>
    <w:rsid w:val="00234504"/>
    <w:rsid w:val="002346D3"/>
    <w:rsid w:val="0023710B"/>
    <w:rsid w:val="00241E64"/>
    <w:rsid w:val="002446DC"/>
    <w:rsid w:val="00245B1F"/>
    <w:rsid w:val="002559C9"/>
    <w:rsid w:val="00261536"/>
    <w:rsid w:val="002720AB"/>
    <w:rsid w:val="002A3B7C"/>
    <w:rsid w:val="002B1CA7"/>
    <w:rsid w:val="002B274C"/>
    <w:rsid w:val="002B675A"/>
    <w:rsid w:val="002B6A83"/>
    <w:rsid w:val="002C04ED"/>
    <w:rsid w:val="002E6170"/>
    <w:rsid w:val="002E7E8B"/>
    <w:rsid w:val="00305D98"/>
    <w:rsid w:val="00311240"/>
    <w:rsid w:val="0031505F"/>
    <w:rsid w:val="0033470E"/>
    <w:rsid w:val="00335C6C"/>
    <w:rsid w:val="0033700B"/>
    <w:rsid w:val="003437B2"/>
    <w:rsid w:val="00345D49"/>
    <w:rsid w:val="003635B5"/>
    <w:rsid w:val="003724F9"/>
    <w:rsid w:val="00387662"/>
    <w:rsid w:val="00395019"/>
    <w:rsid w:val="003A3128"/>
    <w:rsid w:val="003A3C15"/>
    <w:rsid w:val="003A4061"/>
    <w:rsid w:val="003A58DC"/>
    <w:rsid w:val="003C3654"/>
    <w:rsid w:val="003C6A75"/>
    <w:rsid w:val="003E0E9C"/>
    <w:rsid w:val="003E43F2"/>
    <w:rsid w:val="00402A51"/>
    <w:rsid w:val="00415AF0"/>
    <w:rsid w:val="004205DD"/>
    <w:rsid w:val="0042325D"/>
    <w:rsid w:val="00424C49"/>
    <w:rsid w:val="00434AA1"/>
    <w:rsid w:val="0043654A"/>
    <w:rsid w:val="0044255B"/>
    <w:rsid w:val="00445432"/>
    <w:rsid w:val="00447D48"/>
    <w:rsid w:val="00450435"/>
    <w:rsid w:val="0046006B"/>
    <w:rsid w:val="00470601"/>
    <w:rsid w:val="00471AAB"/>
    <w:rsid w:val="00471AE3"/>
    <w:rsid w:val="00476A8B"/>
    <w:rsid w:val="0048291E"/>
    <w:rsid w:val="00483EC4"/>
    <w:rsid w:val="00485D5F"/>
    <w:rsid w:val="004A1919"/>
    <w:rsid w:val="004A3B24"/>
    <w:rsid w:val="004B03E7"/>
    <w:rsid w:val="004B407E"/>
    <w:rsid w:val="004B4FCF"/>
    <w:rsid w:val="004C37B0"/>
    <w:rsid w:val="004C5AE6"/>
    <w:rsid w:val="004D6687"/>
    <w:rsid w:val="004E4F38"/>
    <w:rsid w:val="004E7350"/>
    <w:rsid w:val="004F79A2"/>
    <w:rsid w:val="005014D6"/>
    <w:rsid w:val="0050231E"/>
    <w:rsid w:val="00503458"/>
    <w:rsid w:val="005076C1"/>
    <w:rsid w:val="00513247"/>
    <w:rsid w:val="00550CCF"/>
    <w:rsid w:val="005731D6"/>
    <w:rsid w:val="00575505"/>
    <w:rsid w:val="00576413"/>
    <w:rsid w:val="00586F4A"/>
    <w:rsid w:val="0059169C"/>
    <w:rsid w:val="005963DD"/>
    <w:rsid w:val="005A2DFC"/>
    <w:rsid w:val="005A32E4"/>
    <w:rsid w:val="005B4DD5"/>
    <w:rsid w:val="005D249F"/>
    <w:rsid w:val="005D6852"/>
    <w:rsid w:val="005E07F4"/>
    <w:rsid w:val="00600009"/>
    <w:rsid w:val="00604103"/>
    <w:rsid w:val="00605691"/>
    <w:rsid w:val="00606EC6"/>
    <w:rsid w:val="00612075"/>
    <w:rsid w:val="006122BD"/>
    <w:rsid w:val="0061669F"/>
    <w:rsid w:val="006168EE"/>
    <w:rsid w:val="006172D8"/>
    <w:rsid w:val="00621A2A"/>
    <w:rsid w:val="006303C6"/>
    <w:rsid w:val="00631464"/>
    <w:rsid w:val="00634208"/>
    <w:rsid w:val="00634995"/>
    <w:rsid w:val="0065712A"/>
    <w:rsid w:val="0067098B"/>
    <w:rsid w:val="00671266"/>
    <w:rsid w:val="00690C27"/>
    <w:rsid w:val="00692E4D"/>
    <w:rsid w:val="00696BAD"/>
    <w:rsid w:val="006A3940"/>
    <w:rsid w:val="006C05F3"/>
    <w:rsid w:val="006C4395"/>
    <w:rsid w:val="006E472C"/>
    <w:rsid w:val="006E5282"/>
    <w:rsid w:val="006E69FF"/>
    <w:rsid w:val="006E72F9"/>
    <w:rsid w:val="006F0560"/>
    <w:rsid w:val="00710C3D"/>
    <w:rsid w:val="00717E9D"/>
    <w:rsid w:val="007325D3"/>
    <w:rsid w:val="00734303"/>
    <w:rsid w:val="007708E0"/>
    <w:rsid w:val="00782A05"/>
    <w:rsid w:val="00787976"/>
    <w:rsid w:val="007B1298"/>
    <w:rsid w:val="007B7D79"/>
    <w:rsid w:val="007C0135"/>
    <w:rsid w:val="007C605D"/>
    <w:rsid w:val="007D237D"/>
    <w:rsid w:val="007D551F"/>
    <w:rsid w:val="007E66C3"/>
    <w:rsid w:val="007E6702"/>
    <w:rsid w:val="007F073B"/>
    <w:rsid w:val="007F4378"/>
    <w:rsid w:val="00811D3F"/>
    <w:rsid w:val="008156A4"/>
    <w:rsid w:val="00823A06"/>
    <w:rsid w:val="008279FD"/>
    <w:rsid w:val="00841A21"/>
    <w:rsid w:val="00846A92"/>
    <w:rsid w:val="00846EE6"/>
    <w:rsid w:val="00864651"/>
    <w:rsid w:val="00880EDC"/>
    <w:rsid w:val="0089193E"/>
    <w:rsid w:val="008A571C"/>
    <w:rsid w:val="008A7734"/>
    <w:rsid w:val="008A79D8"/>
    <w:rsid w:val="008A7C4F"/>
    <w:rsid w:val="008B3CD4"/>
    <w:rsid w:val="008B7DC6"/>
    <w:rsid w:val="008C08FB"/>
    <w:rsid w:val="008C5D9B"/>
    <w:rsid w:val="008D50BD"/>
    <w:rsid w:val="008D78EF"/>
    <w:rsid w:val="008E038E"/>
    <w:rsid w:val="008E2394"/>
    <w:rsid w:val="008E390E"/>
    <w:rsid w:val="00904543"/>
    <w:rsid w:val="009170BC"/>
    <w:rsid w:val="00926890"/>
    <w:rsid w:val="00926AF0"/>
    <w:rsid w:val="00932410"/>
    <w:rsid w:val="00935B64"/>
    <w:rsid w:val="0094250D"/>
    <w:rsid w:val="00947F15"/>
    <w:rsid w:val="00950BE9"/>
    <w:rsid w:val="00951155"/>
    <w:rsid w:val="00954F29"/>
    <w:rsid w:val="00955A42"/>
    <w:rsid w:val="009615E3"/>
    <w:rsid w:val="0097457C"/>
    <w:rsid w:val="00981839"/>
    <w:rsid w:val="00981AB8"/>
    <w:rsid w:val="00984686"/>
    <w:rsid w:val="00995CCF"/>
    <w:rsid w:val="009A38EE"/>
    <w:rsid w:val="009A528B"/>
    <w:rsid w:val="009A727F"/>
    <w:rsid w:val="009B33EF"/>
    <w:rsid w:val="009B6BC7"/>
    <w:rsid w:val="009C386E"/>
    <w:rsid w:val="009D06F4"/>
    <w:rsid w:val="009D0EBF"/>
    <w:rsid w:val="009D258C"/>
    <w:rsid w:val="009D304F"/>
    <w:rsid w:val="009D38A2"/>
    <w:rsid w:val="009D40DC"/>
    <w:rsid w:val="009E0FDE"/>
    <w:rsid w:val="009E5689"/>
    <w:rsid w:val="009E5FF8"/>
    <w:rsid w:val="009F1723"/>
    <w:rsid w:val="00A041DE"/>
    <w:rsid w:val="00A151AB"/>
    <w:rsid w:val="00A16209"/>
    <w:rsid w:val="00A31031"/>
    <w:rsid w:val="00A36EFD"/>
    <w:rsid w:val="00A50155"/>
    <w:rsid w:val="00A5154A"/>
    <w:rsid w:val="00A52FBE"/>
    <w:rsid w:val="00A5676D"/>
    <w:rsid w:val="00A62FF2"/>
    <w:rsid w:val="00A63701"/>
    <w:rsid w:val="00A66AAA"/>
    <w:rsid w:val="00A67776"/>
    <w:rsid w:val="00A73B63"/>
    <w:rsid w:val="00A77229"/>
    <w:rsid w:val="00A81D99"/>
    <w:rsid w:val="00A84D0A"/>
    <w:rsid w:val="00A8781D"/>
    <w:rsid w:val="00A919F6"/>
    <w:rsid w:val="00A935D9"/>
    <w:rsid w:val="00AA30CB"/>
    <w:rsid w:val="00AA31AD"/>
    <w:rsid w:val="00AA7856"/>
    <w:rsid w:val="00AB0A4A"/>
    <w:rsid w:val="00AB0F1A"/>
    <w:rsid w:val="00AC0B60"/>
    <w:rsid w:val="00AC1DBC"/>
    <w:rsid w:val="00AC7EB7"/>
    <w:rsid w:val="00AD2E26"/>
    <w:rsid w:val="00AD4720"/>
    <w:rsid w:val="00AD5731"/>
    <w:rsid w:val="00AD6BD2"/>
    <w:rsid w:val="00AE0055"/>
    <w:rsid w:val="00AE1DD8"/>
    <w:rsid w:val="00AE3E35"/>
    <w:rsid w:val="00AE572F"/>
    <w:rsid w:val="00B33FD3"/>
    <w:rsid w:val="00B42085"/>
    <w:rsid w:val="00B50E15"/>
    <w:rsid w:val="00B55DDB"/>
    <w:rsid w:val="00B66D22"/>
    <w:rsid w:val="00B80340"/>
    <w:rsid w:val="00B84719"/>
    <w:rsid w:val="00B86E5A"/>
    <w:rsid w:val="00B9679A"/>
    <w:rsid w:val="00BA072A"/>
    <w:rsid w:val="00BA1170"/>
    <w:rsid w:val="00BA12A6"/>
    <w:rsid w:val="00BA43AE"/>
    <w:rsid w:val="00BB01B6"/>
    <w:rsid w:val="00BC396A"/>
    <w:rsid w:val="00BC5397"/>
    <w:rsid w:val="00BD5C04"/>
    <w:rsid w:val="00BE1423"/>
    <w:rsid w:val="00BE1A0E"/>
    <w:rsid w:val="00BE1E15"/>
    <w:rsid w:val="00BF6BF2"/>
    <w:rsid w:val="00C07665"/>
    <w:rsid w:val="00C12800"/>
    <w:rsid w:val="00C1390D"/>
    <w:rsid w:val="00C15746"/>
    <w:rsid w:val="00C26C57"/>
    <w:rsid w:val="00C272B4"/>
    <w:rsid w:val="00C326D6"/>
    <w:rsid w:val="00C36F6A"/>
    <w:rsid w:val="00C37535"/>
    <w:rsid w:val="00C4161C"/>
    <w:rsid w:val="00C4452A"/>
    <w:rsid w:val="00C630F8"/>
    <w:rsid w:val="00C65103"/>
    <w:rsid w:val="00C654FF"/>
    <w:rsid w:val="00C66EC8"/>
    <w:rsid w:val="00C73CBF"/>
    <w:rsid w:val="00C807E6"/>
    <w:rsid w:val="00C9050C"/>
    <w:rsid w:val="00CA1AFA"/>
    <w:rsid w:val="00CA57CB"/>
    <w:rsid w:val="00CC24BF"/>
    <w:rsid w:val="00CC5DFC"/>
    <w:rsid w:val="00CE24DC"/>
    <w:rsid w:val="00CF2AC4"/>
    <w:rsid w:val="00D0259F"/>
    <w:rsid w:val="00D2304E"/>
    <w:rsid w:val="00D26072"/>
    <w:rsid w:val="00D34F4B"/>
    <w:rsid w:val="00D365B4"/>
    <w:rsid w:val="00D5012B"/>
    <w:rsid w:val="00D67B10"/>
    <w:rsid w:val="00D736C4"/>
    <w:rsid w:val="00D737B6"/>
    <w:rsid w:val="00D75CBC"/>
    <w:rsid w:val="00D7642D"/>
    <w:rsid w:val="00D80581"/>
    <w:rsid w:val="00D875E2"/>
    <w:rsid w:val="00D87DA1"/>
    <w:rsid w:val="00D9090A"/>
    <w:rsid w:val="00D9198C"/>
    <w:rsid w:val="00D92433"/>
    <w:rsid w:val="00D973A7"/>
    <w:rsid w:val="00DB11E4"/>
    <w:rsid w:val="00DC2627"/>
    <w:rsid w:val="00DD0A40"/>
    <w:rsid w:val="00DE0FEA"/>
    <w:rsid w:val="00DF33A9"/>
    <w:rsid w:val="00E001F1"/>
    <w:rsid w:val="00E05712"/>
    <w:rsid w:val="00E10D16"/>
    <w:rsid w:val="00E2212E"/>
    <w:rsid w:val="00E2615D"/>
    <w:rsid w:val="00E27EB0"/>
    <w:rsid w:val="00E44939"/>
    <w:rsid w:val="00E45C71"/>
    <w:rsid w:val="00E53A23"/>
    <w:rsid w:val="00E779D4"/>
    <w:rsid w:val="00E85D43"/>
    <w:rsid w:val="00E96A6A"/>
    <w:rsid w:val="00EA3633"/>
    <w:rsid w:val="00EB61BA"/>
    <w:rsid w:val="00ED183A"/>
    <w:rsid w:val="00ED3217"/>
    <w:rsid w:val="00EE02FC"/>
    <w:rsid w:val="00EE1591"/>
    <w:rsid w:val="00F00843"/>
    <w:rsid w:val="00F10A05"/>
    <w:rsid w:val="00F128BF"/>
    <w:rsid w:val="00F21942"/>
    <w:rsid w:val="00F30900"/>
    <w:rsid w:val="00F340A9"/>
    <w:rsid w:val="00F37762"/>
    <w:rsid w:val="00F554E8"/>
    <w:rsid w:val="00F5668B"/>
    <w:rsid w:val="00F60C04"/>
    <w:rsid w:val="00F71503"/>
    <w:rsid w:val="00F762E8"/>
    <w:rsid w:val="00F859F6"/>
    <w:rsid w:val="00F865BC"/>
    <w:rsid w:val="00F95FB8"/>
    <w:rsid w:val="00FA6D60"/>
    <w:rsid w:val="00FB0700"/>
    <w:rsid w:val="00FD5752"/>
    <w:rsid w:val="00FD64B8"/>
    <w:rsid w:val="00FD6DF2"/>
    <w:rsid w:val="00FD6E76"/>
    <w:rsid w:val="00FE15DC"/>
    <w:rsid w:val="00FE7833"/>
    <w:rsid w:val="00FF34BC"/>
    <w:rsid w:val="051EFA3C"/>
    <w:rsid w:val="16E0D8FB"/>
    <w:rsid w:val="178A4F60"/>
    <w:rsid w:val="1ABB3F3B"/>
    <w:rsid w:val="21975AE3"/>
    <w:rsid w:val="24173E57"/>
    <w:rsid w:val="27A88CB3"/>
    <w:rsid w:val="283D11A8"/>
    <w:rsid w:val="29C12292"/>
    <w:rsid w:val="2B3AE20E"/>
    <w:rsid w:val="2B7F0998"/>
    <w:rsid w:val="2C8991D1"/>
    <w:rsid w:val="30E711F6"/>
    <w:rsid w:val="364DC27A"/>
    <w:rsid w:val="41136101"/>
    <w:rsid w:val="41A0A9DB"/>
    <w:rsid w:val="4FBC996E"/>
    <w:rsid w:val="53447D96"/>
    <w:rsid w:val="58EE085A"/>
    <w:rsid w:val="5B24E0C8"/>
    <w:rsid w:val="5C37AACF"/>
    <w:rsid w:val="5DE6DD05"/>
    <w:rsid w:val="61119049"/>
    <w:rsid w:val="6486E782"/>
    <w:rsid w:val="663E832D"/>
    <w:rsid w:val="6766045D"/>
    <w:rsid w:val="790F7B67"/>
    <w:rsid w:val="7D63CA5C"/>
    <w:rsid w:val="7E0538C9"/>
    <w:rsid w:val="7EAE9DA1"/>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444"/>
  <w15:docId w15:val="{D7057906-DCAA-4D9D-B092-AE9B7791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BF"/>
    <w:rPr>
      <w:lang w:bidi="he-I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bidi/>
      <w:spacing w:line="240" w:lineRule="auto"/>
      <w:ind w:left="720" w:hanging="360"/>
      <w:outlineLvl w:val="1"/>
    </w:pPr>
    <w:rPr>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3654A"/>
    <w:pPr>
      <w:tabs>
        <w:tab w:val="center" w:pos="4513"/>
        <w:tab w:val="right" w:pos="9026"/>
      </w:tabs>
      <w:spacing w:line="240" w:lineRule="auto"/>
    </w:pPr>
  </w:style>
  <w:style w:type="character" w:customStyle="1" w:styleId="HeaderChar">
    <w:name w:val="Header Char"/>
    <w:basedOn w:val="DefaultParagraphFont"/>
    <w:link w:val="Header"/>
    <w:uiPriority w:val="99"/>
    <w:rsid w:val="0043654A"/>
  </w:style>
  <w:style w:type="paragraph" w:styleId="Footer">
    <w:name w:val="footer"/>
    <w:basedOn w:val="Normal"/>
    <w:link w:val="FooterChar"/>
    <w:uiPriority w:val="99"/>
    <w:unhideWhenUsed/>
    <w:rsid w:val="0043654A"/>
    <w:pPr>
      <w:tabs>
        <w:tab w:val="center" w:pos="4513"/>
        <w:tab w:val="right" w:pos="9026"/>
      </w:tabs>
      <w:spacing w:line="240" w:lineRule="auto"/>
    </w:pPr>
  </w:style>
  <w:style w:type="character" w:customStyle="1" w:styleId="FooterChar">
    <w:name w:val="Footer Char"/>
    <w:basedOn w:val="DefaultParagraphFont"/>
    <w:link w:val="Footer"/>
    <w:uiPriority w:val="99"/>
    <w:rsid w:val="0043654A"/>
  </w:style>
  <w:style w:type="paragraph" w:styleId="ListParagraph">
    <w:name w:val="List Paragraph"/>
    <w:basedOn w:val="Normal"/>
    <w:link w:val="ListParagraphChar"/>
    <w:uiPriority w:val="34"/>
    <w:qFormat/>
    <w:rsid w:val="00A919F6"/>
    <w:pPr>
      <w:ind w:left="720"/>
      <w:contextualSpacing/>
    </w:pPr>
  </w:style>
  <w:style w:type="character" w:styleId="Hyperlink">
    <w:name w:val="Hyperlink"/>
    <w:basedOn w:val="DefaultParagraphFont"/>
    <w:uiPriority w:val="99"/>
    <w:unhideWhenUsed/>
    <w:rsid w:val="007E66C3"/>
    <w:rPr>
      <w:color w:val="0000FF"/>
      <w:u w:val="single"/>
    </w:rPr>
  </w:style>
  <w:style w:type="paragraph" w:customStyle="1" w:styleId="Style1">
    <w:name w:val="Style1"/>
    <w:basedOn w:val="Normal"/>
    <w:link w:val="Style1Char"/>
    <w:qFormat/>
    <w:rsid w:val="00BC396A"/>
    <w:pPr>
      <w:bidi/>
      <w:ind w:left="372" w:hanging="283"/>
    </w:pPr>
    <w:rPr>
      <w:b/>
      <w:bCs/>
      <w:sz w:val="24"/>
      <w:szCs w:val="24"/>
      <w:lang w:val="en-US"/>
    </w:rPr>
  </w:style>
  <w:style w:type="character" w:customStyle="1" w:styleId="ListParagraphChar">
    <w:name w:val="List Paragraph Char"/>
    <w:basedOn w:val="DefaultParagraphFont"/>
    <w:link w:val="ListParagraph"/>
    <w:uiPriority w:val="34"/>
    <w:rsid w:val="00BC396A"/>
    <w:rPr>
      <w:lang w:bidi="he-IL"/>
    </w:rPr>
  </w:style>
  <w:style w:type="character" w:customStyle="1" w:styleId="Style1Char">
    <w:name w:val="Style1 Char"/>
    <w:basedOn w:val="ListParagraphChar"/>
    <w:link w:val="Style1"/>
    <w:rsid w:val="00BD5C04"/>
    <w:rPr>
      <w:b/>
      <w:bCs/>
      <w:sz w:val="24"/>
      <w:szCs w:val="24"/>
      <w:lang w:val="en-US" w:bidi="he-IL"/>
    </w:rPr>
  </w:style>
  <w:style w:type="paragraph" w:customStyle="1" w:styleId="Style2">
    <w:name w:val="Style2"/>
    <w:basedOn w:val="Normal"/>
    <w:link w:val="Style2Char"/>
    <w:qFormat/>
    <w:rsid w:val="00BC396A"/>
    <w:pPr>
      <w:bidi/>
      <w:spacing w:after="140" w:line="240" w:lineRule="auto"/>
    </w:pPr>
    <w:rPr>
      <w:b/>
      <w:bCs/>
      <w:color w:val="000000"/>
      <w:sz w:val="24"/>
      <w:szCs w:val="24"/>
      <w:u w:val="single"/>
    </w:rPr>
  </w:style>
  <w:style w:type="character" w:customStyle="1" w:styleId="Style2Char">
    <w:name w:val="Style2 Char"/>
    <w:basedOn w:val="DefaultParagraphFont"/>
    <w:link w:val="Style2"/>
    <w:rsid w:val="00BC396A"/>
    <w:rPr>
      <w:b/>
      <w:bCs/>
      <w:color w:val="000000"/>
      <w:sz w:val="24"/>
      <w:szCs w:val="24"/>
      <w:u w:val="single"/>
      <w:lang w:bidi="he-IL"/>
    </w:rPr>
  </w:style>
  <w:style w:type="character" w:styleId="Strong">
    <w:name w:val="Strong"/>
    <w:basedOn w:val="DefaultParagraphFont"/>
    <w:uiPriority w:val="22"/>
    <w:qFormat/>
    <w:rsid w:val="00B66D22"/>
    <w:rPr>
      <w:rFonts w:ascii="Arial" w:hAnsi="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82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chatgpt.com/share/685edb6d-66b0-8005-810d-0e3c604d0bb5"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hatgpt.com/share/685ed994-bdb0-800e-a262-8b635f7b8f0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pywidgets.readthedocs.io/en/latest/examples/Widget%20List.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drive.google.com/file/d/12QfdQVqRHMjAHMWzooU-uilnJIUeX_2f/view?usp=sharing" TargetMode="External"/><Relationship Id="rId19" Type="http://schemas.openxmlformats.org/officeDocument/2006/relationships/image" Target="media/image10.png"/><Relationship Id="rId31" Type="http://schemas.openxmlformats.org/officeDocument/2006/relationships/hyperlink" Target="https://www.geeksforgeeks.org/python/correcting-words-using-nltk-in-python/" TargetMode="External"/><Relationship Id="rId4" Type="http://schemas.openxmlformats.org/officeDocument/2006/relationships/webSettings" Target="webSettings.xml"/><Relationship Id="rId9" Type="http://schemas.openxmlformats.org/officeDocument/2006/relationships/hyperlink" Target="https://colab.research.google.com/drive/1IEe93wltoGfVcfNktjizqxQo5X8CKVFv?usp=drive_lin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geeksforgeeks.org/implementing-web-scraping-python-beautiful-soup" TargetMode="External"/><Relationship Id="rId35" Type="http://schemas.openxmlformats.org/officeDocument/2006/relationships/hyperlink" Target="https://chatgpt.com/share/685ee3da-e7ec-8002-935c-d3b8ccda1a6a" TargetMode="External"/><Relationship Id="rId8" Type="http://schemas.openxmlformats.org/officeDocument/2006/relationships/hyperlink" Target="https://github.com/KfirCohen-PyLab/Cloud-Computing-Elephant-tea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3769</Words>
  <Characters>21485</Characters>
  <Application>Microsoft Office Word</Application>
  <DocSecurity>4</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Links>
    <vt:vector size="54" baseType="variant">
      <vt:variant>
        <vt:i4>3014688</vt:i4>
      </vt:variant>
      <vt:variant>
        <vt:i4>24</vt:i4>
      </vt:variant>
      <vt:variant>
        <vt:i4>0</vt:i4>
      </vt:variant>
      <vt:variant>
        <vt:i4>5</vt:i4>
      </vt:variant>
      <vt:variant>
        <vt:lpwstr>https://chatgpt.com/share/685ee3da-e7ec-8002-935c-d3b8ccda1a6a</vt:lpwstr>
      </vt:variant>
      <vt:variant>
        <vt:lpwstr/>
      </vt:variant>
      <vt:variant>
        <vt:i4>2162801</vt:i4>
      </vt:variant>
      <vt:variant>
        <vt:i4>21</vt:i4>
      </vt:variant>
      <vt:variant>
        <vt:i4>0</vt:i4>
      </vt:variant>
      <vt:variant>
        <vt:i4>5</vt:i4>
      </vt:variant>
      <vt:variant>
        <vt:lpwstr>https://chatgpt.com/share/685edb6d-66b0-8005-810d-0e3c604d0bb5</vt:lpwstr>
      </vt:variant>
      <vt:variant>
        <vt:lpwstr/>
      </vt:variant>
      <vt:variant>
        <vt:i4>2490414</vt:i4>
      </vt:variant>
      <vt:variant>
        <vt:i4>18</vt:i4>
      </vt:variant>
      <vt:variant>
        <vt:i4>0</vt:i4>
      </vt:variant>
      <vt:variant>
        <vt:i4>5</vt:i4>
      </vt:variant>
      <vt:variant>
        <vt:lpwstr>https://chatgpt.com/share/685ed994-bdb0-800e-a262-8b635f7b8f0a</vt:lpwstr>
      </vt:variant>
      <vt:variant>
        <vt:lpwstr/>
      </vt:variant>
      <vt:variant>
        <vt:i4>5373968</vt:i4>
      </vt:variant>
      <vt:variant>
        <vt:i4>15</vt:i4>
      </vt:variant>
      <vt:variant>
        <vt:i4>0</vt:i4>
      </vt:variant>
      <vt:variant>
        <vt:i4>5</vt:i4>
      </vt:variant>
      <vt:variant>
        <vt:lpwstr>https://ipywidgets.readthedocs.io/en/latest/examples/Widget List.html</vt:lpwstr>
      </vt:variant>
      <vt:variant>
        <vt:lpwstr/>
      </vt:variant>
      <vt:variant>
        <vt:i4>3735596</vt:i4>
      </vt:variant>
      <vt:variant>
        <vt:i4>12</vt:i4>
      </vt:variant>
      <vt:variant>
        <vt:i4>0</vt:i4>
      </vt:variant>
      <vt:variant>
        <vt:i4>5</vt:i4>
      </vt:variant>
      <vt:variant>
        <vt:lpwstr>https://www.geeksforgeeks.org/python/correcting-words-using-nltk-in-python/</vt:lpwstr>
      </vt:variant>
      <vt:variant>
        <vt:lpwstr/>
      </vt:variant>
      <vt:variant>
        <vt:i4>69</vt:i4>
      </vt:variant>
      <vt:variant>
        <vt:i4>9</vt:i4>
      </vt:variant>
      <vt:variant>
        <vt:i4>0</vt:i4>
      </vt:variant>
      <vt:variant>
        <vt:i4>5</vt:i4>
      </vt:variant>
      <vt:variant>
        <vt:lpwstr>https://www.geeksforgeeks.org/implementing-web-scraping-python-beautiful-soup</vt:lpwstr>
      </vt:variant>
      <vt:variant>
        <vt:lpwstr/>
      </vt:variant>
      <vt:variant>
        <vt:i4>6619159</vt:i4>
      </vt:variant>
      <vt:variant>
        <vt:i4>6</vt:i4>
      </vt:variant>
      <vt:variant>
        <vt:i4>0</vt:i4>
      </vt:variant>
      <vt:variant>
        <vt:i4>5</vt:i4>
      </vt:variant>
      <vt:variant>
        <vt:lpwstr>https://drive.google.com/file/d/12QfdQVqRHMjAHMWzooU-uilnJIUeX_2f/view?usp=sharing</vt:lpwstr>
      </vt:variant>
      <vt:variant>
        <vt:lpwstr/>
      </vt:variant>
      <vt:variant>
        <vt:i4>6815754</vt:i4>
      </vt:variant>
      <vt:variant>
        <vt:i4>3</vt:i4>
      </vt:variant>
      <vt:variant>
        <vt:i4>0</vt:i4>
      </vt:variant>
      <vt:variant>
        <vt:i4>5</vt:i4>
      </vt:variant>
      <vt:variant>
        <vt:lpwstr>https://colab.research.google.com/drive/1IEe93wltoGfVcfNktjizqxQo5X8CKVFv?usp=drive_link</vt:lpwstr>
      </vt:variant>
      <vt:variant>
        <vt:lpwstr/>
      </vt:variant>
      <vt:variant>
        <vt:i4>5963852</vt:i4>
      </vt:variant>
      <vt:variant>
        <vt:i4>0</vt:i4>
      </vt:variant>
      <vt:variant>
        <vt:i4>0</vt:i4>
      </vt:variant>
      <vt:variant>
        <vt:i4>5</vt:i4>
      </vt:variant>
      <vt:variant>
        <vt:lpwstr>https://github.com/KfirCohen-PyLab/Cloud-Computing-Elephant-team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רוזנצבייג</dc:creator>
  <cp:keywords/>
  <cp:lastModifiedBy/>
  <cp:revision>131</cp:revision>
  <dcterms:created xsi:type="dcterms:W3CDTF">2025-06-27T18:12:00Z</dcterms:created>
  <dcterms:modified xsi:type="dcterms:W3CDTF">2025-06-27T20:27:00Z</dcterms:modified>
</cp:coreProperties>
</file>